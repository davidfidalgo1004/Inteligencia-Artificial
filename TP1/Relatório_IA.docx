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CC6E28" w14:textId="77777777" w:rsidR="00604C51" w:rsidRDefault="00DB5566">
      <w:pPr>
        <w:pBdr>
          <w:bottom w:val="single" w:sz="4" w:space="1" w:color="000000"/>
        </w:pBdr>
        <w:spacing w:before="0" w:after="0" w:line="240" w:lineRule="auto"/>
        <w:ind w:firstLine="0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0FA9242" wp14:editId="67C9C1AC">
            <wp:simplePos x="0" y="0"/>
            <wp:positionH relativeFrom="page">
              <wp:posOffset>4218941</wp:posOffset>
            </wp:positionH>
            <wp:positionV relativeFrom="paragraph">
              <wp:posOffset>-388620</wp:posOffset>
            </wp:positionV>
            <wp:extent cx="2501898" cy="692145"/>
            <wp:effectExtent l="0" t="0" r="0" b="0"/>
            <wp:wrapNone/>
            <wp:docPr id="1390374107" name="Imagem 2" descr="eduportugal utad logo eduportug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 t="38833" b="33503"/>
                    <a:stretch>
                      <a:fillRect/>
                    </a:stretch>
                  </pic:blipFill>
                  <pic:spPr>
                    <a:xfrm>
                      <a:off x="0" y="0"/>
                      <a:ext cx="2501898" cy="69214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8AAB81F" w14:textId="77777777" w:rsidR="00604C51" w:rsidRDefault="00604C51">
      <w:pPr>
        <w:pBdr>
          <w:bottom w:val="single" w:sz="4" w:space="1" w:color="000000"/>
        </w:pBdr>
        <w:spacing w:before="0" w:after="0" w:line="240" w:lineRule="auto"/>
        <w:ind w:firstLine="0"/>
        <w:jc w:val="center"/>
        <w:rPr>
          <w:b/>
          <w:bCs/>
          <w:w w:val="150"/>
          <w:sz w:val="28"/>
        </w:rPr>
      </w:pPr>
    </w:p>
    <w:p w14:paraId="12E010FC" w14:textId="77777777" w:rsidR="00CB5D97" w:rsidRDefault="00CB5D97" w:rsidP="00CB5D97">
      <w:pPr>
        <w:spacing w:before="0" w:after="0" w:line="240" w:lineRule="auto"/>
        <w:ind w:firstLine="0"/>
        <w:jc w:val="center"/>
        <w:rPr>
          <w:b/>
          <w:bCs/>
          <w:w w:val="150"/>
          <w:sz w:val="28"/>
        </w:rPr>
      </w:pPr>
    </w:p>
    <w:p w14:paraId="27BE035F" w14:textId="77777777" w:rsidR="00CB5D97" w:rsidRDefault="00CB5D97" w:rsidP="00CB5D97">
      <w:pPr>
        <w:spacing w:before="0" w:after="0" w:line="240" w:lineRule="auto"/>
        <w:ind w:firstLine="0"/>
        <w:jc w:val="center"/>
        <w:rPr>
          <w:b/>
          <w:bCs/>
          <w:w w:val="150"/>
          <w:sz w:val="28"/>
        </w:rPr>
      </w:pPr>
    </w:p>
    <w:p w14:paraId="2F440DE8" w14:textId="77777777" w:rsidR="00CB5D97" w:rsidRDefault="00CB5D97" w:rsidP="00CB5D97">
      <w:pPr>
        <w:spacing w:before="0" w:after="0" w:line="240" w:lineRule="auto"/>
        <w:ind w:firstLine="0"/>
        <w:jc w:val="center"/>
        <w:rPr>
          <w:b/>
          <w:bCs/>
          <w:w w:val="150"/>
          <w:sz w:val="28"/>
        </w:rPr>
      </w:pPr>
    </w:p>
    <w:p w14:paraId="4129967B" w14:textId="77777777" w:rsidR="00CB5D97" w:rsidRDefault="00CB5D97" w:rsidP="00CB5D97">
      <w:pPr>
        <w:spacing w:before="0" w:after="0" w:line="240" w:lineRule="auto"/>
        <w:ind w:firstLine="0"/>
        <w:jc w:val="center"/>
        <w:rPr>
          <w:b/>
          <w:bCs/>
          <w:w w:val="150"/>
          <w:sz w:val="28"/>
        </w:rPr>
      </w:pPr>
    </w:p>
    <w:p w14:paraId="61E30994" w14:textId="3C6D1E20" w:rsidR="00CB5D97" w:rsidRDefault="00CB5D97" w:rsidP="00CB5D97">
      <w:pPr>
        <w:spacing w:after="0" w:line="240" w:lineRule="auto"/>
        <w:ind w:firstLine="0"/>
        <w:jc w:val="center"/>
        <w:rPr>
          <w:b/>
          <w:bCs/>
          <w:w w:val="150"/>
          <w:sz w:val="28"/>
        </w:rPr>
      </w:pPr>
      <w:r>
        <w:rPr>
          <w:b/>
          <w:bCs/>
          <w:w w:val="150"/>
          <w:sz w:val="28"/>
        </w:rPr>
        <w:t>INTELIGÊNCIA ARTIFICIAL</w:t>
      </w:r>
    </w:p>
    <w:p w14:paraId="7898F6B4" w14:textId="13CF26C9" w:rsidR="00CB5D97" w:rsidRDefault="00CB5D97" w:rsidP="00CB5D97">
      <w:pPr>
        <w:spacing w:after="0" w:line="240" w:lineRule="auto"/>
        <w:ind w:firstLine="0"/>
        <w:jc w:val="center"/>
        <w:rPr>
          <w:b/>
          <w:bCs/>
          <w:w w:val="150"/>
          <w:sz w:val="28"/>
        </w:rPr>
      </w:pPr>
      <w:r>
        <w:rPr>
          <w:b/>
          <w:bCs/>
          <w:w w:val="150"/>
          <w:sz w:val="28"/>
        </w:rPr>
        <w:t>2024/2025</w:t>
      </w:r>
    </w:p>
    <w:p w14:paraId="0A2FB7C9" w14:textId="77777777" w:rsidR="00CB5D97" w:rsidRDefault="00CB5D97" w:rsidP="00CB5D97">
      <w:pPr>
        <w:spacing w:after="0" w:line="240" w:lineRule="auto"/>
        <w:ind w:firstLine="0"/>
        <w:jc w:val="center"/>
        <w:rPr>
          <w:b/>
          <w:bCs/>
          <w:w w:val="150"/>
          <w:sz w:val="28"/>
        </w:rPr>
      </w:pPr>
    </w:p>
    <w:p w14:paraId="571ACC69" w14:textId="77777777" w:rsidR="00CB5D97" w:rsidRPr="00CB5D97" w:rsidRDefault="00CB5D97" w:rsidP="00CB5D97">
      <w:pPr>
        <w:spacing w:after="0" w:line="240" w:lineRule="auto"/>
        <w:ind w:firstLine="0"/>
        <w:jc w:val="center"/>
        <w:rPr>
          <w:b/>
          <w:bCs/>
          <w:w w:val="150"/>
          <w:sz w:val="24"/>
          <w:szCs w:val="18"/>
        </w:rPr>
      </w:pPr>
      <w:r w:rsidRPr="00CB5D97">
        <w:rPr>
          <w:b/>
          <w:bCs/>
          <w:w w:val="150"/>
          <w:sz w:val="24"/>
          <w:szCs w:val="18"/>
        </w:rPr>
        <w:t xml:space="preserve">Professor </w:t>
      </w:r>
    </w:p>
    <w:p w14:paraId="16943C83" w14:textId="292DA4DF" w:rsidR="00CB5D97" w:rsidRDefault="00CB5D97" w:rsidP="00CB5D97">
      <w:pPr>
        <w:spacing w:after="0" w:line="240" w:lineRule="auto"/>
        <w:ind w:firstLine="0"/>
        <w:jc w:val="center"/>
        <w:rPr>
          <w:b/>
          <w:bCs/>
          <w:w w:val="150"/>
          <w:sz w:val="28"/>
        </w:rPr>
      </w:pPr>
      <w:r>
        <w:rPr>
          <w:b/>
          <w:bCs/>
          <w:w w:val="150"/>
          <w:sz w:val="28"/>
        </w:rPr>
        <w:t>Paulo Oliveira</w:t>
      </w:r>
    </w:p>
    <w:p w14:paraId="1363E176" w14:textId="0A599173" w:rsidR="00CB5D97" w:rsidRDefault="00CB5D97" w:rsidP="00CB5D97">
      <w:pPr>
        <w:spacing w:after="0" w:line="240" w:lineRule="auto"/>
        <w:ind w:firstLine="0"/>
        <w:jc w:val="center"/>
        <w:rPr>
          <w:b/>
          <w:bCs/>
          <w:w w:val="150"/>
          <w:sz w:val="28"/>
        </w:rPr>
      </w:pPr>
      <w:r>
        <w:rPr>
          <w:b/>
          <w:bCs/>
          <w:w w:val="150"/>
          <w:sz w:val="28"/>
        </w:rPr>
        <w:t>Eduardo Pires</w:t>
      </w:r>
    </w:p>
    <w:p w14:paraId="7CEBE015" w14:textId="77777777" w:rsidR="00CB5D97" w:rsidRDefault="00CB5D97" w:rsidP="00CB5D97">
      <w:pPr>
        <w:spacing w:after="0" w:line="240" w:lineRule="auto"/>
        <w:ind w:firstLine="0"/>
        <w:jc w:val="center"/>
        <w:rPr>
          <w:b/>
          <w:bCs/>
          <w:w w:val="150"/>
          <w:sz w:val="28"/>
        </w:rPr>
      </w:pPr>
    </w:p>
    <w:p w14:paraId="30C47AFD" w14:textId="77777777" w:rsidR="00CB5D97" w:rsidRDefault="00CB5D97" w:rsidP="00CB5D97">
      <w:pPr>
        <w:spacing w:after="0" w:line="240" w:lineRule="auto"/>
        <w:ind w:firstLine="0"/>
        <w:jc w:val="center"/>
        <w:rPr>
          <w:b/>
          <w:bCs/>
          <w:w w:val="150"/>
          <w:sz w:val="28"/>
        </w:rPr>
      </w:pPr>
    </w:p>
    <w:p w14:paraId="327CDEF0" w14:textId="0D0FBA80" w:rsidR="00604C51" w:rsidRDefault="00DB5566" w:rsidP="00CB5D97">
      <w:pPr>
        <w:pBdr>
          <w:top w:val="single" w:sz="4" w:space="7" w:color="000000"/>
        </w:pBdr>
        <w:spacing w:after="400" w:line="240" w:lineRule="auto"/>
        <w:ind w:firstLine="0"/>
        <w:jc w:val="center"/>
      </w:pPr>
      <w:r>
        <w:rPr>
          <w:b/>
          <w:smallCaps/>
          <w:sz w:val="44"/>
          <w:szCs w:val="44"/>
        </w:rPr>
        <w:t>RELATÓRIO</w:t>
      </w:r>
    </w:p>
    <w:p w14:paraId="7B816F3B" w14:textId="4712308F" w:rsidR="00604C51" w:rsidRDefault="007A4CFC">
      <w:pPr>
        <w:pBdr>
          <w:bottom w:val="single" w:sz="4" w:space="1" w:color="000000"/>
        </w:pBdr>
        <w:spacing w:before="0"/>
        <w:ind w:firstLine="0"/>
        <w:jc w:val="center"/>
        <w:rPr>
          <w:bCs/>
          <w:smallCaps/>
          <w:outline/>
          <w:color w:val="000000"/>
          <w:sz w:val="36"/>
        </w:rPr>
      </w:pPr>
      <w:r>
        <w:rPr>
          <w:bCs/>
          <w:smallCaps/>
          <w:outline/>
          <w:color w:val="000000"/>
          <w:sz w:val="36"/>
        </w:rPr>
        <w:t>Métodos de pesquisa</w:t>
      </w:r>
    </w:p>
    <w:p w14:paraId="2F9526AB" w14:textId="4235B9AE" w:rsidR="00604C51" w:rsidRDefault="00CB5D97">
      <w:pPr>
        <w:pBdr>
          <w:bottom w:val="single" w:sz="4" w:space="1" w:color="000000"/>
        </w:pBdr>
        <w:spacing w:before="0"/>
        <w:ind w:firstLine="0"/>
        <w:jc w:val="center"/>
        <w:rPr>
          <w:bCs/>
          <w:smallCaps/>
          <w:outline/>
          <w:color w:val="000000"/>
          <w:sz w:val="24"/>
          <w:szCs w:val="14"/>
        </w:rPr>
      </w:pPr>
      <w:r>
        <w:rPr>
          <w:bCs/>
          <w:smallCaps/>
          <w:outline/>
          <w:color w:val="000000"/>
          <w:sz w:val="24"/>
          <w:szCs w:val="14"/>
        </w:rPr>
        <w:t xml:space="preserve">trabalho pratico </w:t>
      </w:r>
      <w:r w:rsidR="007A4CFC">
        <w:rPr>
          <w:bCs/>
          <w:smallCaps/>
          <w:outline/>
          <w:color w:val="000000"/>
          <w:sz w:val="24"/>
          <w:szCs w:val="14"/>
        </w:rPr>
        <w:t>2</w:t>
      </w:r>
      <w:r>
        <w:rPr>
          <w:bCs/>
          <w:smallCaps/>
          <w:outline/>
          <w:color w:val="000000"/>
          <w:sz w:val="24"/>
          <w:szCs w:val="14"/>
        </w:rPr>
        <w:t xml:space="preserve"> </w:t>
      </w:r>
      <w:r w:rsidR="007A4CFC">
        <w:rPr>
          <w:bCs/>
          <w:smallCaps/>
          <w:outline/>
          <w:color w:val="000000"/>
          <w:sz w:val="24"/>
          <w:szCs w:val="14"/>
        </w:rPr>
        <w:t>(Parte a)</w:t>
      </w:r>
    </w:p>
    <w:p w14:paraId="07F927E5" w14:textId="77777777" w:rsidR="00604C51" w:rsidRDefault="00604C51">
      <w:pPr>
        <w:spacing w:before="0" w:after="0" w:line="240" w:lineRule="auto"/>
        <w:ind w:firstLine="0"/>
        <w:jc w:val="center"/>
        <w:rPr>
          <w:b/>
          <w:bCs/>
          <w:sz w:val="28"/>
        </w:rPr>
      </w:pPr>
    </w:p>
    <w:p w14:paraId="7C7C3163" w14:textId="77777777" w:rsidR="00604C51" w:rsidRDefault="00604C51">
      <w:pPr>
        <w:spacing w:before="0" w:after="0" w:line="240" w:lineRule="auto"/>
        <w:ind w:firstLine="0"/>
        <w:jc w:val="center"/>
        <w:rPr>
          <w:b/>
          <w:bCs/>
          <w:sz w:val="28"/>
        </w:rPr>
      </w:pPr>
    </w:p>
    <w:p w14:paraId="437FA1D2" w14:textId="77777777" w:rsidR="00604C51" w:rsidRDefault="00604C51">
      <w:pPr>
        <w:spacing w:before="0" w:after="0" w:line="240" w:lineRule="auto"/>
        <w:ind w:firstLine="0"/>
        <w:jc w:val="center"/>
        <w:rPr>
          <w:b/>
          <w:bCs/>
          <w:sz w:val="28"/>
        </w:rPr>
      </w:pPr>
    </w:p>
    <w:p w14:paraId="126FBCB3" w14:textId="77777777" w:rsidR="00604C51" w:rsidRDefault="00604C51">
      <w:pPr>
        <w:spacing w:before="0" w:after="0" w:line="240" w:lineRule="auto"/>
        <w:ind w:firstLine="0"/>
        <w:jc w:val="center"/>
        <w:rPr>
          <w:b/>
          <w:bCs/>
          <w:sz w:val="28"/>
        </w:rPr>
      </w:pPr>
    </w:p>
    <w:p w14:paraId="63A6D679" w14:textId="77777777" w:rsidR="00604C51" w:rsidRDefault="00DB5566">
      <w:pPr>
        <w:spacing w:before="0" w:after="0" w:line="240" w:lineRule="auto"/>
        <w:ind w:firstLine="0"/>
        <w:jc w:val="center"/>
        <w:rPr>
          <w:b/>
          <w:bCs/>
          <w:sz w:val="28"/>
        </w:rPr>
      </w:pPr>
      <w:r>
        <w:rPr>
          <w:b/>
          <w:bCs/>
          <w:sz w:val="28"/>
        </w:rPr>
        <w:t>79881 - David Fidalgo</w:t>
      </w:r>
    </w:p>
    <w:p w14:paraId="127EC9AF" w14:textId="4720A74F" w:rsidR="00604C51" w:rsidRDefault="00CC3D73">
      <w:pPr>
        <w:spacing w:before="0" w:after="0" w:line="240" w:lineRule="auto"/>
        <w:ind w:firstLine="0"/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78800 - </w:t>
      </w:r>
      <w:r w:rsidR="00DB5566">
        <w:rPr>
          <w:b/>
          <w:bCs/>
          <w:sz w:val="28"/>
        </w:rPr>
        <w:t>Tiago Carvalho</w:t>
      </w:r>
    </w:p>
    <w:p w14:paraId="2224A793" w14:textId="77777777" w:rsidR="00604C51" w:rsidRDefault="00604C51">
      <w:pPr>
        <w:spacing w:before="0" w:after="0" w:line="240" w:lineRule="auto"/>
        <w:ind w:firstLine="0"/>
        <w:jc w:val="center"/>
        <w:rPr>
          <w:b/>
          <w:bCs/>
          <w:sz w:val="28"/>
        </w:rPr>
      </w:pPr>
    </w:p>
    <w:p w14:paraId="5964037A" w14:textId="77777777" w:rsidR="00CB5D97" w:rsidRDefault="00CB5D97">
      <w:pPr>
        <w:spacing w:before="0" w:after="0" w:line="240" w:lineRule="auto"/>
        <w:ind w:firstLine="0"/>
        <w:jc w:val="center"/>
        <w:rPr>
          <w:b/>
          <w:bCs/>
          <w:sz w:val="28"/>
        </w:rPr>
      </w:pPr>
    </w:p>
    <w:p w14:paraId="5A8CE4A3" w14:textId="77777777" w:rsidR="00CB5D97" w:rsidRDefault="00CB5D97">
      <w:pPr>
        <w:spacing w:before="0" w:after="0" w:line="240" w:lineRule="auto"/>
        <w:ind w:firstLine="0"/>
        <w:jc w:val="center"/>
        <w:rPr>
          <w:b/>
          <w:bCs/>
          <w:sz w:val="28"/>
        </w:rPr>
      </w:pPr>
    </w:p>
    <w:p w14:paraId="733D6C78" w14:textId="77777777" w:rsidR="00604C51" w:rsidRDefault="00604C51">
      <w:pPr>
        <w:spacing w:before="0" w:after="0" w:line="240" w:lineRule="auto"/>
        <w:ind w:firstLine="0"/>
        <w:jc w:val="center"/>
        <w:rPr>
          <w:b/>
          <w:bCs/>
          <w:sz w:val="28"/>
        </w:rPr>
      </w:pPr>
    </w:p>
    <w:p w14:paraId="16772F08" w14:textId="77777777" w:rsidR="00604C51" w:rsidRDefault="00604C51">
      <w:pPr>
        <w:spacing w:before="0" w:after="0" w:line="240" w:lineRule="auto"/>
        <w:ind w:firstLine="0"/>
        <w:jc w:val="center"/>
        <w:rPr>
          <w:b/>
          <w:bCs/>
          <w:sz w:val="28"/>
        </w:rPr>
      </w:pPr>
    </w:p>
    <w:p w14:paraId="75540E0F" w14:textId="77777777" w:rsidR="00604C51" w:rsidRDefault="00604C51">
      <w:pPr>
        <w:spacing w:before="0" w:after="0" w:line="240" w:lineRule="auto"/>
        <w:ind w:firstLine="0"/>
        <w:jc w:val="center"/>
        <w:rPr>
          <w:b/>
          <w:bCs/>
          <w:sz w:val="28"/>
        </w:rPr>
      </w:pPr>
    </w:p>
    <w:p w14:paraId="34AC5295" w14:textId="77777777" w:rsidR="00604C51" w:rsidRDefault="00604C51">
      <w:pPr>
        <w:spacing w:before="0" w:after="0" w:line="240" w:lineRule="auto"/>
        <w:ind w:firstLine="0"/>
        <w:jc w:val="center"/>
        <w:rPr>
          <w:b/>
          <w:bCs/>
          <w:sz w:val="28"/>
        </w:rPr>
      </w:pPr>
    </w:p>
    <w:p w14:paraId="51E8DECB" w14:textId="77777777" w:rsidR="00604C51" w:rsidRDefault="00604C51">
      <w:pPr>
        <w:spacing w:before="0" w:after="0" w:line="240" w:lineRule="auto"/>
        <w:ind w:firstLine="0"/>
        <w:jc w:val="center"/>
        <w:rPr>
          <w:b/>
          <w:bCs/>
          <w:sz w:val="28"/>
        </w:rPr>
      </w:pPr>
    </w:p>
    <w:p w14:paraId="6DB7E237" w14:textId="77777777" w:rsidR="00604C51" w:rsidRDefault="00604C51">
      <w:pPr>
        <w:spacing w:before="0" w:after="0" w:line="240" w:lineRule="auto"/>
        <w:ind w:firstLine="0"/>
        <w:jc w:val="center"/>
        <w:rPr>
          <w:b/>
          <w:bCs/>
          <w:sz w:val="28"/>
        </w:rPr>
      </w:pPr>
    </w:p>
    <w:p w14:paraId="426E5B54" w14:textId="77777777" w:rsidR="00604C51" w:rsidRDefault="00DB5566">
      <w:pPr>
        <w:pBdr>
          <w:top w:val="single" w:sz="4" w:space="1" w:color="000000"/>
        </w:pBdr>
        <w:spacing w:before="0" w:after="0" w:line="240" w:lineRule="auto"/>
        <w:ind w:firstLine="0"/>
        <w:jc w:val="right"/>
        <w:rPr>
          <w:b/>
          <w:bCs/>
        </w:rPr>
      </w:pPr>
      <w:r>
        <w:rPr>
          <w:b/>
          <w:bCs/>
        </w:rPr>
        <w:t>2024/2025</w:t>
      </w:r>
    </w:p>
    <w:p w14:paraId="52B42F59" w14:textId="59BAF0C0" w:rsidR="00604C51" w:rsidRDefault="00604C51">
      <w:bookmarkStart w:id="0" w:name="_Toc178887828"/>
      <w:bookmarkStart w:id="1" w:name="_Toc178887853"/>
      <w:bookmarkEnd w:id="0"/>
      <w:bookmarkEnd w:id="1"/>
    </w:p>
    <w:bookmarkStart w:id="2" w:name="_Toc180426999" w:displacedByCustomXml="next"/>
    <w:bookmarkStart w:id="3" w:name="_Toc180237826" w:displacedByCustomXml="next"/>
    <w:bookmarkStart w:id="4" w:name="_Toc180424342" w:displacedByCustomXml="next"/>
    <w:bookmarkStart w:id="5" w:name="_Toc181008058" w:displacedByCustomXml="next"/>
    <w:bookmarkStart w:id="6" w:name="_Toc180428644" w:displacedByCustomXml="next"/>
    <w:bookmarkStart w:id="7" w:name="_Toc180428604" w:displacedByCustomXml="next"/>
    <w:sdt>
      <w:sdtPr>
        <w:rPr>
          <w:rFonts w:ascii="Arial" w:hAnsi="Arial"/>
          <w:color w:val="auto"/>
          <w:sz w:val="22"/>
          <w:szCs w:val="20"/>
        </w:rPr>
        <w:id w:val="-8957400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End w:id="4" w:displacedByCustomXml="prev"/>
        <w:bookmarkEnd w:id="3" w:displacedByCustomXml="prev"/>
        <w:bookmarkEnd w:id="2" w:displacedByCustomXml="prev"/>
        <w:p w14:paraId="6583C881" w14:textId="77777777" w:rsidR="009F688D" w:rsidRDefault="00300A39" w:rsidP="005523A7">
          <w:pPr>
            <w:pStyle w:val="Cabealhodondice"/>
            <w:rPr>
              <w:noProof/>
            </w:rPr>
          </w:pPr>
          <w:proofErr w:type="spellStart"/>
          <w:r>
            <w:t>Indíce</w:t>
          </w:r>
          <w:bookmarkEnd w:id="7"/>
          <w:bookmarkEnd w:id="6"/>
          <w:bookmarkEnd w:id="5"/>
          <w:proofErr w:type="spellEnd"/>
          <w:r w:rsidR="00913253">
            <w:fldChar w:fldCharType="begin"/>
          </w:r>
          <w:r w:rsidR="00913253">
            <w:instrText xml:space="preserve"> TOC \o "1-3" \h \z \u </w:instrText>
          </w:r>
          <w:r w:rsidR="00913253">
            <w:fldChar w:fldCharType="separate"/>
          </w:r>
        </w:p>
        <w:p w14:paraId="0BAFEFF5" w14:textId="01C52030" w:rsidR="009F688D" w:rsidRDefault="009F688D">
          <w:pPr>
            <w:pStyle w:val="ndice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008058" w:history="1">
            <w:r w:rsidRPr="00C34E24">
              <w:rPr>
                <w:rStyle w:val="Hiperligao"/>
                <w:noProof/>
              </w:rPr>
              <w:t>Indíce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_Toc181008058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53D7A" w14:textId="72ED0887" w:rsidR="009F688D" w:rsidRDefault="009F688D">
          <w:pPr>
            <w:pStyle w:val="ndice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008059" w:history="1">
            <w:r w:rsidRPr="00C34E24">
              <w:rPr>
                <w:rStyle w:val="Hiperligao"/>
                <w:noProof/>
              </w:rPr>
              <w:t>Indíce de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_Toc181008059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4695B" w14:textId="261A3448" w:rsidR="009F688D" w:rsidRDefault="009F688D">
          <w:pPr>
            <w:pStyle w:val="ndice1"/>
            <w:tabs>
              <w:tab w:val="left" w:pos="110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1008060" w:history="1">
            <w:r w:rsidRPr="00C34E24">
              <w:rPr>
                <w:rStyle w:val="Hiperliga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34E24">
              <w:rPr>
                <w:rStyle w:val="Hiperligao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_Toc181008060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8ED56" w14:textId="5EEBC9CB" w:rsidR="00913253" w:rsidRDefault="00913253">
          <w:r>
            <w:rPr>
              <w:b/>
              <w:bCs/>
            </w:rPr>
            <w:fldChar w:fldCharType="end"/>
          </w:r>
        </w:p>
      </w:sdtContent>
    </w:sdt>
    <w:p w14:paraId="321F93FF" w14:textId="77777777" w:rsidR="00E04817" w:rsidRDefault="00E04817"/>
    <w:p w14:paraId="03F7A0E1" w14:textId="77777777" w:rsidR="005523A7" w:rsidRDefault="005523A7"/>
    <w:p w14:paraId="2A5E3150" w14:textId="77777777" w:rsidR="005523A7" w:rsidRDefault="005523A7"/>
    <w:p w14:paraId="7ED2F554" w14:textId="77777777" w:rsidR="005523A7" w:rsidRDefault="005523A7"/>
    <w:p w14:paraId="5E943012" w14:textId="77777777" w:rsidR="005523A7" w:rsidRDefault="005523A7"/>
    <w:p w14:paraId="39F0D44A" w14:textId="77777777" w:rsidR="005523A7" w:rsidRDefault="005523A7"/>
    <w:p w14:paraId="7457CE6E" w14:textId="77777777" w:rsidR="005523A7" w:rsidRDefault="005523A7"/>
    <w:p w14:paraId="345D19D0" w14:textId="77777777" w:rsidR="005523A7" w:rsidRDefault="005523A7"/>
    <w:p w14:paraId="039F04FF" w14:textId="77777777" w:rsidR="005523A7" w:rsidRDefault="005523A7"/>
    <w:p w14:paraId="0E14DD75" w14:textId="77777777" w:rsidR="005523A7" w:rsidRDefault="005523A7" w:rsidP="00300A39">
      <w:pPr>
        <w:ind w:firstLine="0"/>
      </w:pPr>
    </w:p>
    <w:p w14:paraId="5FF2E23F" w14:textId="77777777" w:rsidR="009F688D" w:rsidRDefault="009F688D" w:rsidP="00300A39">
      <w:pPr>
        <w:ind w:firstLine="0"/>
      </w:pPr>
    </w:p>
    <w:p w14:paraId="68C55D0D" w14:textId="77777777" w:rsidR="009F688D" w:rsidRDefault="009F688D" w:rsidP="00300A39">
      <w:pPr>
        <w:ind w:firstLine="0"/>
      </w:pPr>
    </w:p>
    <w:p w14:paraId="130DAF4B" w14:textId="77777777" w:rsidR="009F688D" w:rsidRDefault="009F688D" w:rsidP="00300A39">
      <w:pPr>
        <w:ind w:firstLine="0"/>
      </w:pPr>
    </w:p>
    <w:p w14:paraId="06819D7B" w14:textId="77777777" w:rsidR="009F688D" w:rsidRDefault="009F688D" w:rsidP="00300A39">
      <w:pPr>
        <w:ind w:firstLine="0"/>
      </w:pPr>
    </w:p>
    <w:p w14:paraId="1E505BEE" w14:textId="77777777" w:rsidR="009F688D" w:rsidRDefault="009F688D" w:rsidP="00300A39">
      <w:pPr>
        <w:ind w:firstLine="0"/>
      </w:pPr>
    </w:p>
    <w:p w14:paraId="7065A203" w14:textId="77777777" w:rsidR="009F688D" w:rsidRDefault="009F688D" w:rsidP="00300A39">
      <w:pPr>
        <w:ind w:firstLine="0"/>
      </w:pPr>
    </w:p>
    <w:p w14:paraId="2AED9FC7" w14:textId="77777777" w:rsidR="009F688D" w:rsidRDefault="009F688D" w:rsidP="00300A39">
      <w:pPr>
        <w:ind w:firstLine="0"/>
      </w:pPr>
    </w:p>
    <w:p w14:paraId="62D7E47A" w14:textId="77777777" w:rsidR="009F688D" w:rsidRDefault="009F688D" w:rsidP="00300A39">
      <w:pPr>
        <w:ind w:firstLine="0"/>
      </w:pPr>
    </w:p>
    <w:p w14:paraId="66492F1B" w14:textId="77777777" w:rsidR="009F688D" w:rsidRDefault="009F688D" w:rsidP="00300A39">
      <w:pPr>
        <w:ind w:firstLine="0"/>
      </w:pPr>
    </w:p>
    <w:p w14:paraId="31C32D67" w14:textId="77777777" w:rsidR="009F688D" w:rsidRDefault="009F688D" w:rsidP="00300A39">
      <w:pPr>
        <w:ind w:firstLine="0"/>
      </w:pPr>
    </w:p>
    <w:p w14:paraId="22E00653" w14:textId="77777777" w:rsidR="009F688D" w:rsidRDefault="009F688D" w:rsidP="00300A39">
      <w:pPr>
        <w:ind w:firstLine="0"/>
      </w:pPr>
    </w:p>
    <w:p w14:paraId="17CFA583" w14:textId="62558DC9" w:rsidR="005523A7" w:rsidRDefault="005523A7" w:rsidP="005523A7">
      <w:pPr>
        <w:pStyle w:val="Cabealhodondice"/>
      </w:pPr>
      <w:bookmarkStart w:id="8" w:name="_Toc180427000"/>
      <w:bookmarkStart w:id="9" w:name="_Toc180428605"/>
      <w:bookmarkStart w:id="10" w:name="_Toc180428645"/>
      <w:bookmarkStart w:id="11" w:name="_Toc181008059"/>
      <w:proofErr w:type="spellStart"/>
      <w:r>
        <w:lastRenderedPageBreak/>
        <w:t>Ind</w:t>
      </w:r>
      <w:r w:rsidR="00300A39">
        <w:t>í</w:t>
      </w:r>
      <w:r>
        <w:t>ce</w:t>
      </w:r>
      <w:proofErr w:type="spellEnd"/>
      <w:r>
        <w:t xml:space="preserve"> de Figuras</w:t>
      </w:r>
      <w:bookmarkEnd w:id="8"/>
      <w:bookmarkEnd w:id="9"/>
      <w:bookmarkEnd w:id="10"/>
      <w:bookmarkEnd w:id="11"/>
    </w:p>
    <w:p w14:paraId="65893BC0" w14:textId="05E69DB5" w:rsidR="00604C51" w:rsidRDefault="005523A7">
      <w:fldSimple w:instr=" TOC \h \z \c &quot;Figura&quot; ">
        <w:r w:rsidR="009F688D">
          <w:rPr>
            <w:b/>
            <w:bCs/>
            <w:noProof/>
          </w:rPr>
          <w:t>Não foi encontrada nenhuma entrada do índice de ilustrações.</w:t>
        </w:r>
      </w:fldSimple>
    </w:p>
    <w:p w14:paraId="5CC62D75" w14:textId="77777777" w:rsidR="00604C51" w:rsidRDefault="00604C51">
      <w:pPr>
        <w:pStyle w:val="Cabealho"/>
        <w:tabs>
          <w:tab w:val="clear" w:pos="4419"/>
          <w:tab w:val="clear" w:pos="8838"/>
        </w:tabs>
        <w:spacing w:after="0"/>
        <w:ind w:firstLine="0"/>
      </w:pPr>
    </w:p>
    <w:p w14:paraId="39CAD33F" w14:textId="77777777" w:rsidR="00604C51" w:rsidRDefault="00604C51">
      <w:pPr>
        <w:pStyle w:val="Cabealho"/>
        <w:tabs>
          <w:tab w:val="clear" w:pos="4419"/>
          <w:tab w:val="clear" w:pos="8838"/>
        </w:tabs>
        <w:spacing w:after="0"/>
      </w:pPr>
    </w:p>
    <w:p w14:paraId="3516E763" w14:textId="77777777" w:rsidR="00604C51" w:rsidRDefault="00604C51">
      <w:pPr>
        <w:pStyle w:val="Cabealho"/>
        <w:tabs>
          <w:tab w:val="clear" w:pos="4419"/>
          <w:tab w:val="clear" w:pos="8838"/>
        </w:tabs>
        <w:spacing w:after="0"/>
      </w:pPr>
    </w:p>
    <w:p w14:paraId="3694C2E3" w14:textId="77777777" w:rsidR="009F688D" w:rsidRDefault="009F688D">
      <w:pPr>
        <w:pStyle w:val="Cabealho"/>
        <w:tabs>
          <w:tab w:val="clear" w:pos="4419"/>
          <w:tab w:val="clear" w:pos="8838"/>
        </w:tabs>
        <w:spacing w:after="0"/>
      </w:pPr>
    </w:p>
    <w:p w14:paraId="1E1C0DEC" w14:textId="77777777" w:rsidR="009F688D" w:rsidRDefault="009F688D">
      <w:pPr>
        <w:pStyle w:val="Cabealho"/>
        <w:tabs>
          <w:tab w:val="clear" w:pos="4419"/>
          <w:tab w:val="clear" w:pos="8838"/>
        </w:tabs>
        <w:spacing w:after="0"/>
      </w:pPr>
    </w:p>
    <w:p w14:paraId="2C2E9A17" w14:textId="77777777" w:rsidR="009F688D" w:rsidRDefault="009F688D">
      <w:pPr>
        <w:pStyle w:val="Cabealho"/>
        <w:tabs>
          <w:tab w:val="clear" w:pos="4419"/>
          <w:tab w:val="clear" w:pos="8838"/>
        </w:tabs>
        <w:spacing w:after="0"/>
      </w:pPr>
    </w:p>
    <w:p w14:paraId="57D9099F" w14:textId="77777777" w:rsidR="009F688D" w:rsidRDefault="009F688D">
      <w:pPr>
        <w:pStyle w:val="Cabealho"/>
        <w:tabs>
          <w:tab w:val="clear" w:pos="4419"/>
          <w:tab w:val="clear" w:pos="8838"/>
        </w:tabs>
        <w:spacing w:after="0"/>
      </w:pPr>
    </w:p>
    <w:p w14:paraId="57A1938D" w14:textId="77777777" w:rsidR="009F688D" w:rsidRDefault="009F688D">
      <w:pPr>
        <w:pStyle w:val="Cabealho"/>
        <w:tabs>
          <w:tab w:val="clear" w:pos="4419"/>
          <w:tab w:val="clear" w:pos="8838"/>
        </w:tabs>
        <w:spacing w:after="0"/>
      </w:pPr>
    </w:p>
    <w:p w14:paraId="49F2449C" w14:textId="77777777" w:rsidR="009F688D" w:rsidRDefault="009F688D">
      <w:pPr>
        <w:pStyle w:val="Cabealho"/>
        <w:tabs>
          <w:tab w:val="clear" w:pos="4419"/>
          <w:tab w:val="clear" w:pos="8838"/>
        </w:tabs>
        <w:spacing w:after="0"/>
      </w:pPr>
    </w:p>
    <w:p w14:paraId="7DAD3C24" w14:textId="77777777" w:rsidR="009F688D" w:rsidRDefault="009F688D">
      <w:pPr>
        <w:pStyle w:val="Cabealho"/>
        <w:tabs>
          <w:tab w:val="clear" w:pos="4419"/>
          <w:tab w:val="clear" w:pos="8838"/>
        </w:tabs>
        <w:spacing w:after="0"/>
      </w:pPr>
    </w:p>
    <w:p w14:paraId="00317EA2" w14:textId="77777777" w:rsidR="009F688D" w:rsidRDefault="009F688D">
      <w:pPr>
        <w:pStyle w:val="Cabealho"/>
        <w:tabs>
          <w:tab w:val="clear" w:pos="4419"/>
          <w:tab w:val="clear" w:pos="8838"/>
        </w:tabs>
        <w:spacing w:after="0"/>
      </w:pPr>
    </w:p>
    <w:p w14:paraId="28C819B5" w14:textId="77777777" w:rsidR="009F688D" w:rsidRDefault="009F688D">
      <w:pPr>
        <w:pStyle w:val="Cabealho"/>
        <w:tabs>
          <w:tab w:val="clear" w:pos="4419"/>
          <w:tab w:val="clear" w:pos="8838"/>
        </w:tabs>
        <w:spacing w:after="0"/>
      </w:pPr>
    </w:p>
    <w:p w14:paraId="4A581124" w14:textId="77777777" w:rsidR="009F688D" w:rsidRDefault="009F688D">
      <w:pPr>
        <w:pStyle w:val="Cabealho"/>
        <w:tabs>
          <w:tab w:val="clear" w:pos="4419"/>
          <w:tab w:val="clear" w:pos="8838"/>
        </w:tabs>
        <w:spacing w:after="0"/>
      </w:pPr>
    </w:p>
    <w:p w14:paraId="37316988" w14:textId="77777777" w:rsidR="009F688D" w:rsidRDefault="009F688D">
      <w:pPr>
        <w:pStyle w:val="Cabealho"/>
        <w:tabs>
          <w:tab w:val="clear" w:pos="4419"/>
          <w:tab w:val="clear" w:pos="8838"/>
        </w:tabs>
        <w:spacing w:after="0"/>
      </w:pPr>
    </w:p>
    <w:p w14:paraId="091646C6" w14:textId="77777777" w:rsidR="009F688D" w:rsidRDefault="009F688D">
      <w:pPr>
        <w:pStyle w:val="Cabealho"/>
        <w:tabs>
          <w:tab w:val="clear" w:pos="4419"/>
          <w:tab w:val="clear" w:pos="8838"/>
        </w:tabs>
        <w:spacing w:after="0"/>
      </w:pPr>
    </w:p>
    <w:p w14:paraId="122D5BCD" w14:textId="77777777" w:rsidR="009F688D" w:rsidRDefault="009F688D">
      <w:pPr>
        <w:pStyle w:val="Cabealho"/>
        <w:tabs>
          <w:tab w:val="clear" w:pos="4419"/>
          <w:tab w:val="clear" w:pos="8838"/>
        </w:tabs>
        <w:spacing w:after="0"/>
      </w:pPr>
    </w:p>
    <w:p w14:paraId="1356C5EF" w14:textId="77777777" w:rsidR="009F688D" w:rsidRDefault="009F688D">
      <w:pPr>
        <w:pStyle w:val="Cabealho"/>
        <w:tabs>
          <w:tab w:val="clear" w:pos="4419"/>
          <w:tab w:val="clear" w:pos="8838"/>
        </w:tabs>
        <w:spacing w:after="0"/>
      </w:pPr>
    </w:p>
    <w:p w14:paraId="6AC4E6EA" w14:textId="77777777" w:rsidR="009F688D" w:rsidRDefault="009F688D">
      <w:pPr>
        <w:pStyle w:val="Cabealho"/>
        <w:tabs>
          <w:tab w:val="clear" w:pos="4419"/>
          <w:tab w:val="clear" w:pos="8838"/>
        </w:tabs>
        <w:spacing w:after="0"/>
      </w:pPr>
    </w:p>
    <w:p w14:paraId="6A21872B" w14:textId="77777777" w:rsidR="009F688D" w:rsidRDefault="009F688D">
      <w:pPr>
        <w:pStyle w:val="Cabealho"/>
        <w:tabs>
          <w:tab w:val="clear" w:pos="4419"/>
          <w:tab w:val="clear" w:pos="8838"/>
        </w:tabs>
        <w:spacing w:after="0"/>
      </w:pPr>
    </w:p>
    <w:p w14:paraId="21DB1E02" w14:textId="77777777" w:rsidR="009F688D" w:rsidRDefault="009F688D">
      <w:pPr>
        <w:pStyle w:val="Cabealho"/>
        <w:tabs>
          <w:tab w:val="clear" w:pos="4419"/>
          <w:tab w:val="clear" w:pos="8838"/>
        </w:tabs>
        <w:spacing w:after="0"/>
      </w:pPr>
    </w:p>
    <w:p w14:paraId="1B347116" w14:textId="77777777" w:rsidR="009F688D" w:rsidRDefault="009F688D">
      <w:pPr>
        <w:pStyle w:val="Cabealho"/>
        <w:tabs>
          <w:tab w:val="clear" w:pos="4419"/>
          <w:tab w:val="clear" w:pos="8838"/>
        </w:tabs>
        <w:spacing w:after="0"/>
      </w:pPr>
    </w:p>
    <w:p w14:paraId="3724F26F" w14:textId="77777777" w:rsidR="009F688D" w:rsidRDefault="009F688D">
      <w:pPr>
        <w:pStyle w:val="Cabealho"/>
        <w:tabs>
          <w:tab w:val="clear" w:pos="4419"/>
          <w:tab w:val="clear" w:pos="8838"/>
        </w:tabs>
        <w:spacing w:after="0"/>
      </w:pPr>
    </w:p>
    <w:p w14:paraId="72A70FEA" w14:textId="77777777" w:rsidR="009F688D" w:rsidRDefault="009F688D">
      <w:pPr>
        <w:pStyle w:val="Cabealho"/>
        <w:tabs>
          <w:tab w:val="clear" w:pos="4419"/>
          <w:tab w:val="clear" w:pos="8838"/>
        </w:tabs>
        <w:spacing w:after="0"/>
      </w:pPr>
    </w:p>
    <w:p w14:paraId="4615E946" w14:textId="77777777" w:rsidR="00604C51" w:rsidRDefault="00604C51">
      <w:pPr>
        <w:pStyle w:val="Cabealho"/>
        <w:tabs>
          <w:tab w:val="clear" w:pos="4419"/>
          <w:tab w:val="clear" w:pos="8838"/>
        </w:tabs>
        <w:spacing w:after="0"/>
        <w:ind w:firstLine="0"/>
      </w:pPr>
    </w:p>
    <w:p w14:paraId="387328CD" w14:textId="6E90236E" w:rsidR="00A83655" w:rsidRPr="00A83655" w:rsidRDefault="00A83655" w:rsidP="00A83655">
      <w:pPr>
        <w:pStyle w:val="Ttulo1"/>
        <w:numPr>
          <w:ilvl w:val="0"/>
          <w:numId w:val="37"/>
        </w:numPr>
      </w:pPr>
      <w:bookmarkStart w:id="12" w:name="_Toc181008060"/>
      <w:r>
        <w:lastRenderedPageBreak/>
        <w:t>Resumo</w:t>
      </w:r>
      <w:bookmarkEnd w:id="12"/>
    </w:p>
    <w:p w14:paraId="1D41B5E5" w14:textId="77777777" w:rsidR="007105DC" w:rsidRPr="005523A7" w:rsidRDefault="007105DC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005DB102" w14:textId="77777777" w:rsidR="007105DC" w:rsidRPr="005523A7" w:rsidRDefault="007105DC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5EEE2DE0" w14:textId="77777777" w:rsidR="007105DC" w:rsidRPr="005523A7" w:rsidRDefault="007105DC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55445EAA" w14:textId="77777777" w:rsidR="007105DC" w:rsidRDefault="007105DC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4A359658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0CC27927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12673626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1C91A87C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6BD79C3A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649DC740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3D591E0D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7A3C6C3B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58704E71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6E624C41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40F7D901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41C15BE2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2DFCF820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71E53C21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073AC1A8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24F4DF0E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54A71FD2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0B5D430A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4ED261F7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7580343A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5D9EF7EF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5FC473B1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58A2B7CA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26553EEB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6546A0FF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1E6DD2A5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2C3894C5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298549E9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04D5E881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09E54BBA" w14:textId="77777777" w:rsidR="00D9530E" w:rsidRDefault="00D9530E" w:rsidP="00E25EBB">
      <w:pPr>
        <w:pStyle w:val="PargrafodaLista"/>
        <w:ind w:firstLine="0"/>
        <w:rPr>
          <w:color w:val="156082" w:themeColor="accent1"/>
          <w:lang w:val="en-US"/>
        </w:rPr>
      </w:pPr>
    </w:p>
    <w:p w14:paraId="7FBD36C5" w14:textId="3A9A7472" w:rsidR="00D9530E" w:rsidRDefault="00D9530E" w:rsidP="00D9530E">
      <w:pPr>
        <w:pStyle w:val="Ttulo1"/>
        <w:numPr>
          <w:ilvl w:val="0"/>
          <w:numId w:val="37"/>
        </w:numPr>
        <w:rPr>
          <w:lang w:val="en-US"/>
        </w:rPr>
      </w:pPr>
      <w:proofErr w:type="spellStart"/>
      <w:r>
        <w:rPr>
          <w:lang w:val="en-US"/>
        </w:rPr>
        <w:lastRenderedPageBreak/>
        <w:t>Introdução</w:t>
      </w:r>
      <w:proofErr w:type="spellEnd"/>
    </w:p>
    <w:p w14:paraId="7B934AB7" w14:textId="77777777" w:rsidR="00D9530E" w:rsidRDefault="00D9530E" w:rsidP="00D9530E">
      <w:pPr>
        <w:rPr>
          <w:lang w:val="en-US"/>
        </w:rPr>
      </w:pPr>
    </w:p>
    <w:p w14:paraId="72EBE3E8" w14:textId="77777777" w:rsidR="00D9530E" w:rsidRDefault="00D9530E" w:rsidP="00D9530E">
      <w:pPr>
        <w:rPr>
          <w:lang w:val="en-US"/>
        </w:rPr>
      </w:pPr>
    </w:p>
    <w:p w14:paraId="4D72A301" w14:textId="77777777" w:rsidR="00D9530E" w:rsidRDefault="00D9530E" w:rsidP="00D9530E">
      <w:pPr>
        <w:rPr>
          <w:lang w:val="en-US"/>
        </w:rPr>
      </w:pPr>
    </w:p>
    <w:p w14:paraId="6A3DC209" w14:textId="77777777" w:rsidR="00D9530E" w:rsidRDefault="00D9530E" w:rsidP="00D9530E">
      <w:pPr>
        <w:rPr>
          <w:lang w:val="en-US"/>
        </w:rPr>
      </w:pPr>
    </w:p>
    <w:p w14:paraId="4F798F31" w14:textId="77777777" w:rsidR="00D9530E" w:rsidRDefault="00D9530E" w:rsidP="00D9530E">
      <w:pPr>
        <w:rPr>
          <w:lang w:val="en-US"/>
        </w:rPr>
      </w:pPr>
    </w:p>
    <w:p w14:paraId="472A14B9" w14:textId="77777777" w:rsidR="00D9530E" w:rsidRDefault="00D9530E" w:rsidP="00D9530E">
      <w:pPr>
        <w:rPr>
          <w:lang w:val="en-US"/>
        </w:rPr>
      </w:pPr>
    </w:p>
    <w:p w14:paraId="5CBC09E6" w14:textId="77777777" w:rsidR="00D9530E" w:rsidRDefault="00D9530E" w:rsidP="00D9530E">
      <w:pPr>
        <w:rPr>
          <w:lang w:val="en-US"/>
        </w:rPr>
      </w:pPr>
    </w:p>
    <w:p w14:paraId="5D04768F" w14:textId="77777777" w:rsidR="00D9530E" w:rsidRDefault="00D9530E" w:rsidP="00D9530E">
      <w:pPr>
        <w:rPr>
          <w:lang w:val="en-US"/>
        </w:rPr>
      </w:pPr>
    </w:p>
    <w:p w14:paraId="6A296F2A" w14:textId="77777777" w:rsidR="00D9530E" w:rsidRDefault="00D9530E" w:rsidP="00D9530E">
      <w:pPr>
        <w:rPr>
          <w:lang w:val="en-US"/>
        </w:rPr>
      </w:pPr>
    </w:p>
    <w:p w14:paraId="10258D66" w14:textId="77777777" w:rsidR="00D9530E" w:rsidRDefault="00D9530E" w:rsidP="00D9530E">
      <w:pPr>
        <w:rPr>
          <w:lang w:val="en-US"/>
        </w:rPr>
      </w:pPr>
    </w:p>
    <w:p w14:paraId="3373E929" w14:textId="77777777" w:rsidR="00D9530E" w:rsidRDefault="00D9530E" w:rsidP="00D9530E">
      <w:pPr>
        <w:rPr>
          <w:lang w:val="en-US"/>
        </w:rPr>
      </w:pPr>
    </w:p>
    <w:p w14:paraId="0FE77635" w14:textId="77777777" w:rsidR="00D9530E" w:rsidRDefault="00D9530E" w:rsidP="00D9530E">
      <w:pPr>
        <w:rPr>
          <w:lang w:val="en-US"/>
        </w:rPr>
      </w:pPr>
    </w:p>
    <w:p w14:paraId="6E46D5A9" w14:textId="77777777" w:rsidR="00D9530E" w:rsidRDefault="00D9530E" w:rsidP="00D9530E">
      <w:pPr>
        <w:rPr>
          <w:lang w:val="en-US"/>
        </w:rPr>
      </w:pPr>
    </w:p>
    <w:p w14:paraId="71FE5D65" w14:textId="77777777" w:rsidR="00D9530E" w:rsidRDefault="00D9530E" w:rsidP="00D9530E">
      <w:pPr>
        <w:rPr>
          <w:lang w:val="en-US"/>
        </w:rPr>
      </w:pPr>
    </w:p>
    <w:p w14:paraId="4F8025C3" w14:textId="77777777" w:rsidR="00D9530E" w:rsidRDefault="00D9530E" w:rsidP="00D9530E">
      <w:pPr>
        <w:rPr>
          <w:lang w:val="en-US"/>
        </w:rPr>
      </w:pPr>
    </w:p>
    <w:p w14:paraId="5CB87CF9" w14:textId="77777777" w:rsidR="00D9530E" w:rsidRDefault="00D9530E" w:rsidP="00D9530E">
      <w:pPr>
        <w:rPr>
          <w:lang w:val="en-US"/>
        </w:rPr>
      </w:pPr>
    </w:p>
    <w:p w14:paraId="74C1B576" w14:textId="77777777" w:rsidR="00D9530E" w:rsidRDefault="00D9530E" w:rsidP="00D9530E">
      <w:pPr>
        <w:rPr>
          <w:lang w:val="en-US"/>
        </w:rPr>
      </w:pPr>
    </w:p>
    <w:p w14:paraId="39C8183D" w14:textId="77777777" w:rsidR="00D9530E" w:rsidRDefault="00D9530E" w:rsidP="00D9530E">
      <w:pPr>
        <w:rPr>
          <w:lang w:val="en-US"/>
        </w:rPr>
      </w:pPr>
    </w:p>
    <w:p w14:paraId="35C1CD79" w14:textId="77777777" w:rsidR="00D9530E" w:rsidRDefault="00D9530E" w:rsidP="00D9530E">
      <w:pPr>
        <w:rPr>
          <w:lang w:val="en-US"/>
        </w:rPr>
      </w:pPr>
    </w:p>
    <w:p w14:paraId="4C201D0C" w14:textId="77777777" w:rsidR="00D9530E" w:rsidRDefault="00D9530E" w:rsidP="00D9530E">
      <w:pPr>
        <w:rPr>
          <w:lang w:val="en-US"/>
        </w:rPr>
      </w:pPr>
    </w:p>
    <w:p w14:paraId="3A14E46A" w14:textId="77777777" w:rsidR="00D9530E" w:rsidRDefault="00D9530E" w:rsidP="00D9530E">
      <w:pPr>
        <w:rPr>
          <w:lang w:val="en-US"/>
        </w:rPr>
      </w:pPr>
    </w:p>
    <w:p w14:paraId="5B419719" w14:textId="77777777" w:rsidR="00D9530E" w:rsidRDefault="00D9530E" w:rsidP="00D9530E">
      <w:pPr>
        <w:rPr>
          <w:lang w:val="en-US"/>
        </w:rPr>
      </w:pPr>
    </w:p>
    <w:p w14:paraId="241DC6C3" w14:textId="77777777" w:rsidR="00D9530E" w:rsidRDefault="00D9530E" w:rsidP="00D9530E">
      <w:pPr>
        <w:rPr>
          <w:lang w:val="en-US"/>
        </w:rPr>
      </w:pPr>
    </w:p>
    <w:p w14:paraId="42DEA79D" w14:textId="77777777" w:rsidR="00D9530E" w:rsidRDefault="00D9530E" w:rsidP="00D9530E">
      <w:pPr>
        <w:rPr>
          <w:lang w:val="en-US"/>
        </w:rPr>
      </w:pPr>
    </w:p>
    <w:p w14:paraId="5B28865F" w14:textId="77777777" w:rsidR="00D9530E" w:rsidRDefault="00D9530E" w:rsidP="00D9530E">
      <w:pPr>
        <w:rPr>
          <w:lang w:val="en-US"/>
        </w:rPr>
      </w:pPr>
    </w:p>
    <w:p w14:paraId="70F4825D" w14:textId="77777777" w:rsidR="00D9530E" w:rsidRDefault="00D9530E" w:rsidP="00D9530E">
      <w:pPr>
        <w:rPr>
          <w:lang w:val="en-US"/>
        </w:rPr>
      </w:pPr>
    </w:p>
    <w:p w14:paraId="2B88365D" w14:textId="0507C9DF" w:rsidR="00D9530E" w:rsidRDefault="00D9530E" w:rsidP="00D9530E">
      <w:pPr>
        <w:pStyle w:val="Ttulo1"/>
        <w:numPr>
          <w:ilvl w:val="0"/>
          <w:numId w:val="37"/>
        </w:numPr>
      </w:pPr>
      <w:r>
        <w:lastRenderedPageBreak/>
        <w:t xml:space="preserve">Enquadramento </w:t>
      </w:r>
      <w:r w:rsidR="001E37A1">
        <w:t>Teórico</w:t>
      </w:r>
    </w:p>
    <w:p w14:paraId="7F54675E" w14:textId="069AD17F" w:rsidR="001E37A1" w:rsidRDefault="001E37A1" w:rsidP="001E37A1">
      <w:pPr>
        <w:pStyle w:val="Ttulo2"/>
      </w:pPr>
      <w:r>
        <w:t>3.1.</w:t>
      </w:r>
      <w:r>
        <w:tab/>
        <w:t>Algoritmo d</w:t>
      </w:r>
      <w:r w:rsidR="00D45E24">
        <w:t>a Subida da Colina</w:t>
      </w:r>
    </w:p>
    <w:p w14:paraId="1805ECAA" w14:textId="53B3B543" w:rsidR="00D45E24" w:rsidRDefault="001317CC" w:rsidP="00D45E24">
      <w:r>
        <w:t>Como funciona?</w:t>
      </w:r>
    </w:p>
    <w:p w14:paraId="47EE07C5" w14:textId="7E15C508" w:rsidR="001317CC" w:rsidRDefault="001317CC" w:rsidP="00D45E24">
      <w:r>
        <w:t>Passos?</w:t>
      </w:r>
    </w:p>
    <w:p w14:paraId="17B31394" w14:textId="3F5BEE75" w:rsidR="001317CC" w:rsidRDefault="001317CC" w:rsidP="00D45E24">
      <w:r>
        <w:t>Testes?</w:t>
      </w:r>
    </w:p>
    <w:p w14:paraId="2579F1D4" w14:textId="21B57FF5" w:rsidR="001317CC" w:rsidRPr="00D45E24" w:rsidRDefault="001317CC" w:rsidP="00D45E24">
      <w:r>
        <w:t>Como en</w:t>
      </w:r>
      <w:r w:rsidR="00900F24">
        <w:t>contrar a melhor solução?</w:t>
      </w:r>
    </w:p>
    <w:p w14:paraId="012D469C" w14:textId="32EF4128" w:rsidR="00604C51" w:rsidRDefault="00604C51" w:rsidP="00283D20">
      <w:pPr>
        <w:ind w:firstLine="0"/>
        <w:rPr>
          <w:color w:val="156082" w:themeColor="accent1"/>
        </w:rPr>
      </w:pPr>
    </w:p>
    <w:p w14:paraId="51AB3DAB" w14:textId="77777777" w:rsidR="000575E0" w:rsidRDefault="000575E0" w:rsidP="000575E0">
      <w:pPr>
        <w:jc w:val="center"/>
      </w:pPr>
    </w:p>
    <w:p w14:paraId="10B5FFBC" w14:textId="39B0A7EB" w:rsidR="000575E0" w:rsidRDefault="000575E0" w:rsidP="000575E0">
      <w:pPr>
        <w:pStyle w:val="Ttulo2"/>
      </w:pPr>
      <w:r>
        <w:t>3.2.</w:t>
      </w:r>
      <w:r>
        <w:tab/>
        <w:t xml:space="preserve">Algoritmo </w:t>
      </w:r>
      <w:proofErr w:type="spellStart"/>
      <w:r w:rsidR="00D26D32">
        <w:t>Simulated</w:t>
      </w:r>
      <w:proofErr w:type="spellEnd"/>
      <w:r w:rsidR="00D26D32">
        <w:t xml:space="preserve"> </w:t>
      </w:r>
      <w:proofErr w:type="spellStart"/>
      <w:r w:rsidR="00D26D32">
        <w:t>Annealing</w:t>
      </w:r>
      <w:proofErr w:type="spellEnd"/>
    </w:p>
    <w:p w14:paraId="6B579495" w14:textId="77777777" w:rsidR="00D26D32" w:rsidRPr="00D26D32" w:rsidRDefault="00D26D32" w:rsidP="00D26D32"/>
    <w:sectPr w:rsidR="00D26D32" w:rsidRPr="00D26D32">
      <w:headerReference w:type="default" r:id="rId8"/>
      <w:footerReference w:type="default" r:id="rId9"/>
      <w:pgSz w:w="11907" w:h="16840"/>
      <w:pgMar w:top="1701" w:right="1418" w:bottom="1418" w:left="1701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7DD96F" w14:textId="77777777" w:rsidR="003B1224" w:rsidRDefault="003B1224">
      <w:pPr>
        <w:spacing w:before="0" w:after="0" w:line="240" w:lineRule="auto"/>
      </w:pPr>
      <w:r>
        <w:separator/>
      </w:r>
    </w:p>
  </w:endnote>
  <w:endnote w:type="continuationSeparator" w:id="0">
    <w:p w14:paraId="4615EB5A" w14:textId="77777777" w:rsidR="003B1224" w:rsidRDefault="003B1224">
      <w:pPr>
        <w:spacing w:before="0" w:after="0" w:line="240" w:lineRule="auto"/>
      </w:pPr>
      <w:r>
        <w:continuationSeparator/>
      </w:r>
    </w:p>
  </w:endnote>
  <w:endnote w:type="continuationNotice" w:id="1">
    <w:p w14:paraId="68252F30" w14:textId="77777777" w:rsidR="003B1224" w:rsidRDefault="003B1224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D839CE" w14:textId="77777777" w:rsidR="00DB5566" w:rsidRDefault="00DB5566">
    <w:pPr>
      <w:pStyle w:val="Rodap"/>
      <w:tabs>
        <w:tab w:val="center" w:pos="4253"/>
        <w:tab w:val="right" w:pos="8789"/>
      </w:tabs>
    </w:pPr>
    <w:r>
      <w:rPr>
        <w:rFonts w:ascii="Times New Roman" w:hAnsi="Times New Roman"/>
      </w:rPr>
      <w:tab/>
    </w: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AF891D" w14:textId="77777777" w:rsidR="003B1224" w:rsidRDefault="003B1224">
      <w:pPr>
        <w:spacing w:before="0"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6652A94" w14:textId="77777777" w:rsidR="003B1224" w:rsidRDefault="003B1224">
      <w:pPr>
        <w:spacing w:before="0" w:after="0" w:line="240" w:lineRule="auto"/>
      </w:pPr>
      <w:r>
        <w:continuationSeparator/>
      </w:r>
    </w:p>
  </w:footnote>
  <w:footnote w:type="continuationNotice" w:id="1">
    <w:p w14:paraId="421E9619" w14:textId="77777777" w:rsidR="003B1224" w:rsidRDefault="003B1224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FE663A" w14:textId="7A276BAB" w:rsidR="00DB5566" w:rsidRDefault="00CB5D97">
    <w:pPr>
      <w:pStyle w:val="Cabealho"/>
      <w:pBdr>
        <w:bottom w:val="single" w:sz="4" w:space="1" w:color="000000"/>
      </w:pBdr>
      <w:spacing w:before="0" w:after="0" w:line="240" w:lineRule="auto"/>
      <w:ind w:firstLine="1418"/>
      <w:jc w:val="right"/>
      <w:rPr>
        <w:sz w:val="20"/>
      </w:rPr>
    </w:pPr>
    <w:r>
      <w:rPr>
        <w:sz w:val="20"/>
      </w:rPr>
      <w:t>Inteligência Artificial 2024/2025</w:t>
    </w:r>
    <w:r w:rsidR="00DB5566">
      <w:rPr>
        <w:sz w:val="20"/>
      </w:rPr>
      <w:t xml:space="preserve"> – LEI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6527E"/>
    <w:multiLevelType w:val="hybridMultilevel"/>
    <w:tmpl w:val="CD107FAE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55537DD"/>
    <w:multiLevelType w:val="hybridMultilevel"/>
    <w:tmpl w:val="933CCEB2"/>
    <w:lvl w:ilvl="0" w:tplc="0816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" w15:restartNumberingAfterBreak="0">
    <w:nsid w:val="09041113"/>
    <w:multiLevelType w:val="hybridMultilevel"/>
    <w:tmpl w:val="5760585A"/>
    <w:lvl w:ilvl="0" w:tplc="0816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" w15:restartNumberingAfterBreak="0">
    <w:nsid w:val="09FD4F8F"/>
    <w:multiLevelType w:val="hybridMultilevel"/>
    <w:tmpl w:val="BA3ACFC4"/>
    <w:lvl w:ilvl="0" w:tplc="13AE67F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647" w:hanging="360"/>
      </w:pPr>
    </w:lvl>
    <w:lvl w:ilvl="2" w:tplc="0816001B" w:tentative="1">
      <w:start w:val="1"/>
      <w:numFmt w:val="lowerRoman"/>
      <w:lvlText w:val="%3."/>
      <w:lvlJc w:val="right"/>
      <w:pPr>
        <w:ind w:left="2367" w:hanging="180"/>
      </w:pPr>
    </w:lvl>
    <w:lvl w:ilvl="3" w:tplc="0816000F" w:tentative="1">
      <w:start w:val="1"/>
      <w:numFmt w:val="decimal"/>
      <w:lvlText w:val="%4."/>
      <w:lvlJc w:val="left"/>
      <w:pPr>
        <w:ind w:left="3087" w:hanging="360"/>
      </w:pPr>
    </w:lvl>
    <w:lvl w:ilvl="4" w:tplc="08160019" w:tentative="1">
      <w:start w:val="1"/>
      <w:numFmt w:val="lowerLetter"/>
      <w:lvlText w:val="%5."/>
      <w:lvlJc w:val="left"/>
      <w:pPr>
        <w:ind w:left="3807" w:hanging="360"/>
      </w:pPr>
    </w:lvl>
    <w:lvl w:ilvl="5" w:tplc="0816001B" w:tentative="1">
      <w:start w:val="1"/>
      <w:numFmt w:val="lowerRoman"/>
      <w:lvlText w:val="%6."/>
      <w:lvlJc w:val="right"/>
      <w:pPr>
        <w:ind w:left="4527" w:hanging="180"/>
      </w:pPr>
    </w:lvl>
    <w:lvl w:ilvl="6" w:tplc="0816000F" w:tentative="1">
      <w:start w:val="1"/>
      <w:numFmt w:val="decimal"/>
      <w:lvlText w:val="%7."/>
      <w:lvlJc w:val="left"/>
      <w:pPr>
        <w:ind w:left="5247" w:hanging="360"/>
      </w:pPr>
    </w:lvl>
    <w:lvl w:ilvl="7" w:tplc="08160019" w:tentative="1">
      <w:start w:val="1"/>
      <w:numFmt w:val="lowerLetter"/>
      <w:lvlText w:val="%8."/>
      <w:lvlJc w:val="left"/>
      <w:pPr>
        <w:ind w:left="5967" w:hanging="360"/>
      </w:pPr>
    </w:lvl>
    <w:lvl w:ilvl="8" w:tplc="08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A3C450D"/>
    <w:multiLevelType w:val="hybridMultilevel"/>
    <w:tmpl w:val="D68661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C56232"/>
    <w:multiLevelType w:val="hybridMultilevel"/>
    <w:tmpl w:val="CD04940A"/>
    <w:lvl w:ilvl="0" w:tplc="0816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6" w15:restartNumberingAfterBreak="0">
    <w:nsid w:val="0D064F01"/>
    <w:multiLevelType w:val="multilevel"/>
    <w:tmpl w:val="DE10A554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."/>
      <w:lvlJc w:val="left"/>
      <w:pPr>
        <w:ind w:left="18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2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7" w:hanging="2160"/>
      </w:pPr>
      <w:rPr>
        <w:rFonts w:hint="default"/>
      </w:rPr>
    </w:lvl>
  </w:abstractNum>
  <w:abstractNum w:abstractNumId="7" w15:restartNumberingAfterBreak="0">
    <w:nsid w:val="0FF029CD"/>
    <w:multiLevelType w:val="multilevel"/>
    <w:tmpl w:val="C06EE5F6"/>
    <w:lvl w:ilvl="0">
      <w:start w:val="1"/>
      <w:numFmt w:val="decimal"/>
      <w:lvlText w:val="RF%1."/>
      <w:lvlJc w:val="left"/>
      <w:pPr>
        <w:ind w:left="720" w:hanging="360"/>
      </w:pPr>
    </w:lvl>
    <w:lvl w:ilvl="1">
      <w:start w:val="1"/>
      <w:numFmt w:val="lowerLetter"/>
      <w:lvlText w:val="."/>
      <w:lvlJc w:val="left"/>
      <w:pPr>
        <w:ind w:left="1440" w:hanging="360"/>
      </w:pPr>
    </w:lvl>
    <w:lvl w:ilvl="2">
      <w:start w:val="1"/>
      <w:numFmt w:val="low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abstractNum w:abstractNumId="8" w15:restartNumberingAfterBreak="0">
    <w:nsid w:val="1112217F"/>
    <w:multiLevelType w:val="hybridMultilevel"/>
    <w:tmpl w:val="AB74275C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34B5F6F"/>
    <w:multiLevelType w:val="multilevel"/>
    <w:tmpl w:val="29F4EB08"/>
    <w:lvl w:ilvl="0">
      <w:start w:val="3"/>
      <w:numFmt w:val="decimal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2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7" w:hanging="2160"/>
      </w:pPr>
      <w:rPr>
        <w:rFonts w:hint="default"/>
      </w:rPr>
    </w:lvl>
  </w:abstractNum>
  <w:abstractNum w:abstractNumId="10" w15:restartNumberingAfterBreak="0">
    <w:nsid w:val="16CD7CF2"/>
    <w:multiLevelType w:val="hybridMultilevel"/>
    <w:tmpl w:val="621432CE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1C5062BD"/>
    <w:multiLevelType w:val="hybridMultilevel"/>
    <w:tmpl w:val="4D426CB8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1D534150"/>
    <w:multiLevelType w:val="multilevel"/>
    <w:tmpl w:val="BA5832E2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3" w15:restartNumberingAfterBreak="0">
    <w:nsid w:val="1F55332D"/>
    <w:multiLevelType w:val="hybridMultilevel"/>
    <w:tmpl w:val="E7C0776A"/>
    <w:lvl w:ilvl="0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4" w15:restartNumberingAfterBreak="0">
    <w:nsid w:val="214912A7"/>
    <w:multiLevelType w:val="multilevel"/>
    <w:tmpl w:val="91CA839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15" w15:restartNumberingAfterBreak="0">
    <w:nsid w:val="23E242C9"/>
    <w:multiLevelType w:val="hybridMultilevel"/>
    <w:tmpl w:val="D64828B2"/>
    <w:lvl w:ilvl="0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6" w15:restartNumberingAfterBreak="0">
    <w:nsid w:val="27BB6AA2"/>
    <w:multiLevelType w:val="hybridMultilevel"/>
    <w:tmpl w:val="008AF1E6"/>
    <w:lvl w:ilvl="0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7" w15:restartNumberingAfterBreak="0">
    <w:nsid w:val="2BB56ECE"/>
    <w:multiLevelType w:val="hybridMultilevel"/>
    <w:tmpl w:val="02A6D3B4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5FA02E9"/>
    <w:multiLevelType w:val="hybridMultilevel"/>
    <w:tmpl w:val="ABF8F79A"/>
    <w:lvl w:ilvl="0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9" w15:restartNumberingAfterBreak="0">
    <w:nsid w:val="38B53E52"/>
    <w:multiLevelType w:val="hybridMultilevel"/>
    <w:tmpl w:val="08AC0194"/>
    <w:lvl w:ilvl="0" w:tplc="0816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0" w15:restartNumberingAfterBreak="0">
    <w:nsid w:val="39C74F12"/>
    <w:multiLevelType w:val="multilevel"/>
    <w:tmpl w:val="7BB0AB7E"/>
    <w:styleLink w:val="LFO2"/>
    <w:lvl w:ilvl="0">
      <w:numFmt w:val="bullet"/>
      <w:pStyle w:val="listapontospequenos"/>
      <w:lvlText w:val="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1" w15:restartNumberingAfterBreak="0">
    <w:nsid w:val="3ADD7DD4"/>
    <w:multiLevelType w:val="hybridMultilevel"/>
    <w:tmpl w:val="F4AC34B2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3C861593"/>
    <w:multiLevelType w:val="hybridMultilevel"/>
    <w:tmpl w:val="2DFEAD76"/>
    <w:lvl w:ilvl="0" w:tplc="D660B0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647" w:hanging="360"/>
      </w:pPr>
    </w:lvl>
    <w:lvl w:ilvl="2" w:tplc="0816001B" w:tentative="1">
      <w:start w:val="1"/>
      <w:numFmt w:val="lowerRoman"/>
      <w:lvlText w:val="%3."/>
      <w:lvlJc w:val="right"/>
      <w:pPr>
        <w:ind w:left="2367" w:hanging="180"/>
      </w:pPr>
    </w:lvl>
    <w:lvl w:ilvl="3" w:tplc="0816000F" w:tentative="1">
      <w:start w:val="1"/>
      <w:numFmt w:val="decimal"/>
      <w:lvlText w:val="%4."/>
      <w:lvlJc w:val="left"/>
      <w:pPr>
        <w:ind w:left="3087" w:hanging="360"/>
      </w:pPr>
    </w:lvl>
    <w:lvl w:ilvl="4" w:tplc="08160019" w:tentative="1">
      <w:start w:val="1"/>
      <w:numFmt w:val="lowerLetter"/>
      <w:lvlText w:val="%5."/>
      <w:lvlJc w:val="left"/>
      <w:pPr>
        <w:ind w:left="3807" w:hanging="360"/>
      </w:pPr>
    </w:lvl>
    <w:lvl w:ilvl="5" w:tplc="0816001B" w:tentative="1">
      <w:start w:val="1"/>
      <w:numFmt w:val="lowerRoman"/>
      <w:lvlText w:val="%6."/>
      <w:lvlJc w:val="right"/>
      <w:pPr>
        <w:ind w:left="4527" w:hanging="180"/>
      </w:pPr>
    </w:lvl>
    <w:lvl w:ilvl="6" w:tplc="0816000F" w:tentative="1">
      <w:start w:val="1"/>
      <w:numFmt w:val="decimal"/>
      <w:lvlText w:val="%7."/>
      <w:lvlJc w:val="left"/>
      <w:pPr>
        <w:ind w:left="5247" w:hanging="360"/>
      </w:pPr>
    </w:lvl>
    <w:lvl w:ilvl="7" w:tplc="08160019" w:tentative="1">
      <w:start w:val="1"/>
      <w:numFmt w:val="lowerLetter"/>
      <w:lvlText w:val="%8."/>
      <w:lvlJc w:val="left"/>
      <w:pPr>
        <w:ind w:left="5967" w:hanging="360"/>
      </w:pPr>
    </w:lvl>
    <w:lvl w:ilvl="8" w:tplc="08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3D7D139F"/>
    <w:multiLevelType w:val="multilevel"/>
    <w:tmpl w:val="CF14E174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287" w:hanging="720"/>
      </w:pPr>
    </w:lvl>
    <w:lvl w:ilvl="2">
      <w:start w:val="1"/>
      <w:numFmt w:val="decimal"/>
      <w:lvlText w:val="%1.%2.%3."/>
      <w:lvlJc w:val="left"/>
      <w:pPr>
        <w:ind w:left="1287" w:hanging="720"/>
      </w:pPr>
    </w:lvl>
    <w:lvl w:ilvl="3">
      <w:start w:val="1"/>
      <w:numFmt w:val="decimal"/>
      <w:lvlText w:val="%1.%2.%3.%4."/>
      <w:lvlJc w:val="left"/>
      <w:pPr>
        <w:ind w:left="1647" w:hanging="1080"/>
      </w:pPr>
    </w:lvl>
    <w:lvl w:ilvl="4">
      <w:start w:val="1"/>
      <w:numFmt w:val="decimal"/>
      <w:lvlText w:val="%1.%2.%3.%4.%5."/>
      <w:lvlJc w:val="left"/>
      <w:pPr>
        <w:ind w:left="1647" w:hanging="1080"/>
      </w:pPr>
    </w:lvl>
    <w:lvl w:ilvl="5">
      <w:start w:val="1"/>
      <w:numFmt w:val="decimal"/>
      <w:lvlText w:val="%1.%2.%3.%4.%5.%6."/>
      <w:lvlJc w:val="left"/>
      <w:pPr>
        <w:ind w:left="2007" w:hanging="1440"/>
      </w:pPr>
    </w:lvl>
    <w:lvl w:ilvl="6">
      <w:start w:val="1"/>
      <w:numFmt w:val="decimal"/>
      <w:lvlText w:val="%1.%2.%3.%4.%5.%6.%7."/>
      <w:lvlJc w:val="left"/>
      <w:pPr>
        <w:ind w:left="2007" w:hanging="1440"/>
      </w:pPr>
    </w:lvl>
    <w:lvl w:ilvl="7">
      <w:start w:val="1"/>
      <w:numFmt w:val="decimal"/>
      <w:lvlText w:val="%1.%2.%3.%4.%5.%6.%7.%8."/>
      <w:lvlJc w:val="left"/>
      <w:pPr>
        <w:ind w:left="2367" w:hanging="1800"/>
      </w:pPr>
    </w:lvl>
    <w:lvl w:ilvl="8">
      <w:start w:val="1"/>
      <w:numFmt w:val="decimal"/>
      <w:lvlText w:val="%1.%2.%3.%4.%5.%6.%7.%8.%9."/>
      <w:lvlJc w:val="left"/>
      <w:pPr>
        <w:ind w:left="2727" w:hanging="2160"/>
      </w:pPr>
    </w:lvl>
  </w:abstractNum>
  <w:abstractNum w:abstractNumId="24" w15:restartNumberingAfterBreak="0">
    <w:nsid w:val="3F695615"/>
    <w:multiLevelType w:val="hybridMultilevel"/>
    <w:tmpl w:val="55E0E5B0"/>
    <w:lvl w:ilvl="0" w:tplc="88DAAAFE">
      <w:start w:val="1"/>
      <w:numFmt w:val="decimal"/>
      <w:lvlText w:val="%1."/>
      <w:lvlJc w:val="left"/>
      <w:pPr>
        <w:ind w:left="148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207" w:hanging="360"/>
      </w:pPr>
    </w:lvl>
    <w:lvl w:ilvl="2" w:tplc="0816001B" w:tentative="1">
      <w:start w:val="1"/>
      <w:numFmt w:val="lowerRoman"/>
      <w:lvlText w:val="%3."/>
      <w:lvlJc w:val="right"/>
      <w:pPr>
        <w:ind w:left="2927" w:hanging="180"/>
      </w:pPr>
    </w:lvl>
    <w:lvl w:ilvl="3" w:tplc="0816000F" w:tentative="1">
      <w:start w:val="1"/>
      <w:numFmt w:val="decimal"/>
      <w:lvlText w:val="%4."/>
      <w:lvlJc w:val="left"/>
      <w:pPr>
        <w:ind w:left="3647" w:hanging="360"/>
      </w:pPr>
    </w:lvl>
    <w:lvl w:ilvl="4" w:tplc="08160019" w:tentative="1">
      <w:start w:val="1"/>
      <w:numFmt w:val="lowerLetter"/>
      <w:lvlText w:val="%5."/>
      <w:lvlJc w:val="left"/>
      <w:pPr>
        <w:ind w:left="4367" w:hanging="360"/>
      </w:pPr>
    </w:lvl>
    <w:lvl w:ilvl="5" w:tplc="0816001B" w:tentative="1">
      <w:start w:val="1"/>
      <w:numFmt w:val="lowerRoman"/>
      <w:lvlText w:val="%6."/>
      <w:lvlJc w:val="right"/>
      <w:pPr>
        <w:ind w:left="5087" w:hanging="180"/>
      </w:pPr>
    </w:lvl>
    <w:lvl w:ilvl="6" w:tplc="0816000F" w:tentative="1">
      <w:start w:val="1"/>
      <w:numFmt w:val="decimal"/>
      <w:lvlText w:val="%7."/>
      <w:lvlJc w:val="left"/>
      <w:pPr>
        <w:ind w:left="5807" w:hanging="360"/>
      </w:pPr>
    </w:lvl>
    <w:lvl w:ilvl="7" w:tplc="08160019" w:tentative="1">
      <w:start w:val="1"/>
      <w:numFmt w:val="lowerLetter"/>
      <w:lvlText w:val="%8."/>
      <w:lvlJc w:val="left"/>
      <w:pPr>
        <w:ind w:left="6527" w:hanging="360"/>
      </w:pPr>
    </w:lvl>
    <w:lvl w:ilvl="8" w:tplc="0816001B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25" w15:restartNumberingAfterBreak="0">
    <w:nsid w:val="4AC6557D"/>
    <w:multiLevelType w:val="multilevel"/>
    <w:tmpl w:val="AC18973C"/>
    <w:lvl w:ilvl="0">
      <w:numFmt w:val="bullet"/>
      <w:lvlText w:val=""/>
      <w:lvlJc w:val="left"/>
      <w:pPr>
        <w:ind w:left="1287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abstractNum w:abstractNumId="26" w15:restartNumberingAfterBreak="0">
    <w:nsid w:val="4FD13E3D"/>
    <w:multiLevelType w:val="multilevel"/>
    <w:tmpl w:val="EDD82796"/>
    <w:styleLink w:val="LFO4"/>
    <w:lvl w:ilvl="0">
      <w:start w:val="1"/>
      <w:numFmt w:val="decimal"/>
      <w:pStyle w:val="listaNumerada"/>
      <w:lvlText w:val="%1."/>
      <w:lvlJc w:val="left"/>
      <w:pPr>
        <w:ind w:left="850" w:hanging="283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7" w15:restartNumberingAfterBreak="0">
    <w:nsid w:val="56C74B14"/>
    <w:multiLevelType w:val="multilevel"/>
    <w:tmpl w:val="0142B8E8"/>
    <w:lvl w:ilvl="0">
      <w:numFmt w:val="bullet"/>
      <w:lvlText w:val=""/>
      <w:lvlJc w:val="left"/>
      <w:pPr>
        <w:ind w:left="1287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abstractNum w:abstractNumId="28" w15:restartNumberingAfterBreak="0">
    <w:nsid w:val="66814101"/>
    <w:multiLevelType w:val="multilevel"/>
    <w:tmpl w:val="EDF2090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9" w15:restartNumberingAfterBreak="0">
    <w:nsid w:val="6923223A"/>
    <w:multiLevelType w:val="multilevel"/>
    <w:tmpl w:val="628E366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0" w15:restartNumberingAfterBreak="0">
    <w:nsid w:val="6C8D3EFD"/>
    <w:multiLevelType w:val="multilevel"/>
    <w:tmpl w:val="3CAAD5E4"/>
    <w:lvl w:ilvl="0">
      <w:numFmt w:val="bullet"/>
      <w:lvlText w:val=""/>
      <w:lvlJc w:val="left"/>
      <w:pPr>
        <w:ind w:left="1287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abstractNum w:abstractNumId="31" w15:restartNumberingAfterBreak="0">
    <w:nsid w:val="6CFD02E1"/>
    <w:multiLevelType w:val="hybridMultilevel"/>
    <w:tmpl w:val="3CCE092C"/>
    <w:lvl w:ilvl="0" w:tplc="0816000F">
      <w:start w:val="1"/>
      <w:numFmt w:val="decimal"/>
      <w:lvlText w:val="%1."/>
      <w:lvlJc w:val="left"/>
      <w:pPr>
        <w:ind w:left="2007" w:hanging="360"/>
      </w:pPr>
    </w:lvl>
    <w:lvl w:ilvl="1" w:tplc="08160019" w:tentative="1">
      <w:start w:val="1"/>
      <w:numFmt w:val="lowerLetter"/>
      <w:lvlText w:val="%2."/>
      <w:lvlJc w:val="left"/>
      <w:pPr>
        <w:ind w:left="2727" w:hanging="360"/>
      </w:pPr>
    </w:lvl>
    <w:lvl w:ilvl="2" w:tplc="0816001B" w:tentative="1">
      <w:start w:val="1"/>
      <w:numFmt w:val="lowerRoman"/>
      <w:lvlText w:val="%3."/>
      <w:lvlJc w:val="right"/>
      <w:pPr>
        <w:ind w:left="3447" w:hanging="180"/>
      </w:pPr>
    </w:lvl>
    <w:lvl w:ilvl="3" w:tplc="0816000F" w:tentative="1">
      <w:start w:val="1"/>
      <w:numFmt w:val="decimal"/>
      <w:lvlText w:val="%4."/>
      <w:lvlJc w:val="left"/>
      <w:pPr>
        <w:ind w:left="4167" w:hanging="360"/>
      </w:pPr>
    </w:lvl>
    <w:lvl w:ilvl="4" w:tplc="08160019" w:tentative="1">
      <w:start w:val="1"/>
      <w:numFmt w:val="lowerLetter"/>
      <w:lvlText w:val="%5."/>
      <w:lvlJc w:val="left"/>
      <w:pPr>
        <w:ind w:left="4887" w:hanging="360"/>
      </w:pPr>
    </w:lvl>
    <w:lvl w:ilvl="5" w:tplc="0816001B" w:tentative="1">
      <w:start w:val="1"/>
      <w:numFmt w:val="lowerRoman"/>
      <w:lvlText w:val="%6."/>
      <w:lvlJc w:val="right"/>
      <w:pPr>
        <w:ind w:left="5607" w:hanging="180"/>
      </w:pPr>
    </w:lvl>
    <w:lvl w:ilvl="6" w:tplc="0816000F" w:tentative="1">
      <w:start w:val="1"/>
      <w:numFmt w:val="decimal"/>
      <w:lvlText w:val="%7."/>
      <w:lvlJc w:val="left"/>
      <w:pPr>
        <w:ind w:left="6327" w:hanging="360"/>
      </w:pPr>
    </w:lvl>
    <w:lvl w:ilvl="7" w:tplc="08160019" w:tentative="1">
      <w:start w:val="1"/>
      <w:numFmt w:val="lowerLetter"/>
      <w:lvlText w:val="%8."/>
      <w:lvlJc w:val="left"/>
      <w:pPr>
        <w:ind w:left="7047" w:hanging="360"/>
      </w:pPr>
    </w:lvl>
    <w:lvl w:ilvl="8" w:tplc="0816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32" w15:restartNumberingAfterBreak="0">
    <w:nsid w:val="73DF7067"/>
    <w:multiLevelType w:val="hybridMultilevel"/>
    <w:tmpl w:val="ED36E954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752C662C"/>
    <w:multiLevelType w:val="multilevel"/>
    <w:tmpl w:val="C422EA26"/>
    <w:styleLink w:val="LFO3"/>
    <w:lvl w:ilvl="0">
      <w:numFmt w:val="bullet"/>
      <w:pStyle w:val="listapontosmdios"/>
      <w:lvlText w:val=""/>
      <w:lvlJc w:val="left"/>
      <w:pPr>
        <w:ind w:left="360" w:hanging="360"/>
      </w:pPr>
      <w:rPr>
        <w:rFonts w:ascii="Symbol" w:hAnsi="Symbol"/>
        <w:sz w:val="16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34" w15:restartNumberingAfterBreak="0">
    <w:nsid w:val="75534AB4"/>
    <w:multiLevelType w:val="hybridMultilevel"/>
    <w:tmpl w:val="CA769A6A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784B2D24"/>
    <w:multiLevelType w:val="hybridMultilevel"/>
    <w:tmpl w:val="F52EABFA"/>
    <w:lvl w:ilvl="0" w:tplc="08160001">
      <w:start w:val="1"/>
      <w:numFmt w:val="bullet"/>
      <w:lvlText w:val=""/>
      <w:lvlJc w:val="left"/>
      <w:pPr>
        <w:ind w:left="242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36" w15:restartNumberingAfterBreak="0">
    <w:nsid w:val="7D03364E"/>
    <w:multiLevelType w:val="multilevel"/>
    <w:tmpl w:val="251E6C4E"/>
    <w:styleLink w:val="LFO1"/>
    <w:lvl w:ilvl="0">
      <w:numFmt w:val="bullet"/>
      <w:pStyle w:val="listapontosgrandes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37" w15:restartNumberingAfterBreak="0">
    <w:nsid w:val="7D712418"/>
    <w:multiLevelType w:val="hybridMultilevel"/>
    <w:tmpl w:val="B4E0A572"/>
    <w:lvl w:ilvl="0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8" w15:restartNumberingAfterBreak="0">
    <w:nsid w:val="7D894246"/>
    <w:multiLevelType w:val="multilevel"/>
    <w:tmpl w:val="7B8C0970"/>
    <w:lvl w:ilvl="0">
      <w:start w:val="1"/>
      <w:numFmt w:val="decimal"/>
      <w:lvlText w:val="RNF%1."/>
      <w:lvlJc w:val="left"/>
      <w:pPr>
        <w:ind w:left="720" w:hanging="360"/>
      </w:pPr>
    </w:lvl>
    <w:lvl w:ilvl="1">
      <w:start w:val="1"/>
      <w:numFmt w:val="lowerLetter"/>
      <w:lvlText w:val="."/>
      <w:lvlJc w:val="left"/>
      <w:pPr>
        <w:ind w:left="1440" w:hanging="360"/>
      </w:pPr>
    </w:lvl>
    <w:lvl w:ilvl="2">
      <w:start w:val="1"/>
      <w:numFmt w:val="low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abstractNum w:abstractNumId="39" w15:restartNumberingAfterBreak="0">
    <w:nsid w:val="7DBC7167"/>
    <w:multiLevelType w:val="hybridMultilevel"/>
    <w:tmpl w:val="A88C748C"/>
    <w:lvl w:ilvl="0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0" w15:restartNumberingAfterBreak="0">
    <w:nsid w:val="7F621EE8"/>
    <w:multiLevelType w:val="multilevel"/>
    <w:tmpl w:val="D314221E"/>
    <w:styleLink w:val="LFO5"/>
    <w:lvl w:ilvl="0">
      <w:start w:val="1"/>
      <w:numFmt w:val="decimal"/>
      <w:pStyle w:val="Titulocapitulonumerado"/>
      <w:lvlText w:val="%1 -"/>
      <w:lvlJc w:val="left"/>
      <w:pPr>
        <w:ind w:left="567" w:hanging="567"/>
      </w:pPr>
    </w:lvl>
    <w:lvl w:ilvl="1">
      <w:start w:val="1"/>
      <w:numFmt w:val="lowerLetter"/>
      <w:lvlText w:val="."/>
      <w:lvlJc w:val="left"/>
      <w:pPr>
        <w:ind w:left="1504" w:hanging="360"/>
      </w:pPr>
    </w:lvl>
    <w:lvl w:ilvl="2">
      <w:start w:val="1"/>
      <w:numFmt w:val="lowerRoman"/>
      <w:lvlText w:val="."/>
      <w:lvlJc w:val="right"/>
      <w:pPr>
        <w:ind w:left="2224" w:hanging="180"/>
      </w:pPr>
    </w:lvl>
    <w:lvl w:ilvl="3">
      <w:start w:val="1"/>
      <w:numFmt w:val="decimal"/>
      <w:lvlText w:val="."/>
      <w:lvlJc w:val="left"/>
      <w:pPr>
        <w:ind w:left="2944" w:hanging="360"/>
      </w:pPr>
    </w:lvl>
    <w:lvl w:ilvl="4">
      <w:start w:val="1"/>
      <w:numFmt w:val="lowerLetter"/>
      <w:lvlText w:val="."/>
      <w:lvlJc w:val="left"/>
      <w:pPr>
        <w:ind w:left="3664" w:hanging="360"/>
      </w:pPr>
    </w:lvl>
    <w:lvl w:ilvl="5">
      <w:start w:val="1"/>
      <w:numFmt w:val="lowerRoman"/>
      <w:lvlText w:val="."/>
      <w:lvlJc w:val="right"/>
      <w:pPr>
        <w:ind w:left="4384" w:hanging="180"/>
      </w:pPr>
    </w:lvl>
    <w:lvl w:ilvl="6">
      <w:start w:val="1"/>
      <w:numFmt w:val="decimal"/>
      <w:lvlText w:val="."/>
      <w:lvlJc w:val="left"/>
      <w:pPr>
        <w:ind w:left="5104" w:hanging="360"/>
      </w:pPr>
    </w:lvl>
    <w:lvl w:ilvl="7">
      <w:start w:val="1"/>
      <w:numFmt w:val="lowerLetter"/>
      <w:lvlText w:val="."/>
      <w:lvlJc w:val="left"/>
      <w:pPr>
        <w:ind w:left="5824" w:hanging="360"/>
      </w:pPr>
    </w:lvl>
    <w:lvl w:ilvl="8">
      <w:start w:val="1"/>
      <w:numFmt w:val="lowerRoman"/>
      <w:lvlText w:val="."/>
      <w:lvlJc w:val="right"/>
      <w:pPr>
        <w:ind w:left="6544" w:hanging="180"/>
      </w:pPr>
    </w:lvl>
  </w:abstractNum>
  <w:num w:numId="1" w16cid:durableId="958535378">
    <w:abstractNumId w:val="36"/>
  </w:num>
  <w:num w:numId="2" w16cid:durableId="1248996397">
    <w:abstractNumId w:val="20"/>
  </w:num>
  <w:num w:numId="3" w16cid:durableId="949699269">
    <w:abstractNumId w:val="33"/>
  </w:num>
  <w:num w:numId="4" w16cid:durableId="323124322">
    <w:abstractNumId w:val="26"/>
  </w:num>
  <w:num w:numId="5" w16cid:durableId="314530142">
    <w:abstractNumId w:val="40"/>
  </w:num>
  <w:num w:numId="6" w16cid:durableId="1620837333">
    <w:abstractNumId w:val="28"/>
  </w:num>
  <w:num w:numId="7" w16cid:durableId="1405027673">
    <w:abstractNumId w:val="23"/>
  </w:num>
  <w:num w:numId="8" w16cid:durableId="591861860">
    <w:abstractNumId w:val="25"/>
  </w:num>
  <w:num w:numId="9" w16cid:durableId="479735162">
    <w:abstractNumId w:val="27"/>
  </w:num>
  <w:num w:numId="10" w16cid:durableId="365329112">
    <w:abstractNumId w:val="30"/>
  </w:num>
  <w:num w:numId="11" w16cid:durableId="1727679282">
    <w:abstractNumId w:val="7"/>
  </w:num>
  <w:num w:numId="12" w16cid:durableId="712585368">
    <w:abstractNumId w:val="38"/>
  </w:num>
  <w:num w:numId="13" w16cid:durableId="1196576364">
    <w:abstractNumId w:val="29"/>
  </w:num>
  <w:num w:numId="14" w16cid:durableId="2147161764">
    <w:abstractNumId w:val="14"/>
  </w:num>
  <w:num w:numId="15" w16cid:durableId="1537548501">
    <w:abstractNumId w:val="21"/>
  </w:num>
  <w:num w:numId="16" w16cid:durableId="403455280">
    <w:abstractNumId w:val="6"/>
  </w:num>
  <w:num w:numId="17" w16cid:durableId="313489959">
    <w:abstractNumId w:val="1"/>
  </w:num>
  <w:num w:numId="18" w16cid:durableId="402528541">
    <w:abstractNumId w:val="16"/>
  </w:num>
  <w:num w:numId="19" w16cid:durableId="773211878">
    <w:abstractNumId w:val="15"/>
  </w:num>
  <w:num w:numId="20" w16cid:durableId="1783694889">
    <w:abstractNumId w:val="2"/>
  </w:num>
  <w:num w:numId="21" w16cid:durableId="290402821">
    <w:abstractNumId w:val="13"/>
  </w:num>
  <w:num w:numId="22" w16cid:durableId="1530534180">
    <w:abstractNumId w:val="19"/>
  </w:num>
  <w:num w:numId="23" w16cid:durableId="2111704184">
    <w:abstractNumId w:val="39"/>
  </w:num>
  <w:num w:numId="24" w16cid:durableId="178395583">
    <w:abstractNumId w:val="37"/>
  </w:num>
  <w:num w:numId="25" w16cid:durableId="1971353702">
    <w:abstractNumId w:val="18"/>
  </w:num>
  <w:num w:numId="26" w16cid:durableId="1296108181">
    <w:abstractNumId w:val="10"/>
  </w:num>
  <w:num w:numId="27" w16cid:durableId="1327593971">
    <w:abstractNumId w:val="24"/>
  </w:num>
  <w:num w:numId="28" w16cid:durableId="896861130">
    <w:abstractNumId w:val="12"/>
  </w:num>
  <w:num w:numId="29" w16cid:durableId="1968202055">
    <w:abstractNumId w:val="17"/>
  </w:num>
  <w:num w:numId="30" w16cid:durableId="138884903">
    <w:abstractNumId w:val="8"/>
  </w:num>
  <w:num w:numId="31" w16cid:durableId="555746787">
    <w:abstractNumId w:val="34"/>
  </w:num>
  <w:num w:numId="32" w16cid:durableId="885262165">
    <w:abstractNumId w:val="31"/>
  </w:num>
  <w:num w:numId="33" w16cid:durableId="461116747">
    <w:abstractNumId w:val="9"/>
  </w:num>
  <w:num w:numId="34" w16cid:durableId="1284381273">
    <w:abstractNumId w:val="35"/>
  </w:num>
  <w:num w:numId="35" w16cid:durableId="1028681778">
    <w:abstractNumId w:val="4"/>
  </w:num>
  <w:num w:numId="36" w16cid:durableId="1911307211">
    <w:abstractNumId w:val="3"/>
  </w:num>
  <w:num w:numId="37" w16cid:durableId="1742486597">
    <w:abstractNumId w:val="22"/>
  </w:num>
  <w:num w:numId="38" w16cid:durableId="212889784">
    <w:abstractNumId w:val="11"/>
  </w:num>
  <w:num w:numId="39" w16cid:durableId="1242641660">
    <w:abstractNumId w:val="32"/>
  </w:num>
  <w:num w:numId="40" w16cid:durableId="893926310">
    <w:abstractNumId w:val="0"/>
  </w:num>
  <w:num w:numId="41" w16cid:durableId="7338194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attachedTemplate r:id="rId1"/>
  <w:defaultTabStop w:val="567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C51"/>
    <w:rsid w:val="0000198C"/>
    <w:rsid w:val="00012B2A"/>
    <w:rsid w:val="00013B4B"/>
    <w:rsid w:val="00017BFB"/>
    <w:rsid w:val="00027EA6"/>
    <w:rsid w:val="00030FBB"/>
    <w:rsid w:val="0003315B"/>
    <w:rsid w:val="00037405"/>
    <w:rsid w:val="000575E0"/>
    <w:rsid w:val="0006010D"/>
    <w:rsid w:val="00065812"/>
    <w:rsid w:val="00067B81"/>
    <w:rsid w:val="000736B5"/>
    <w:rsid w:val="000812D1"/>
    <w:rsid w:val="00085148"/>
    <w:rsid w:val="000B07D4"/>
    <w:rsid w:val="000C0724"/>
    <w:rsid w:val="000C2B30"/>
    <w:rsid w:val="000C4A90"/>
    <w:rsid w:val="000E0935"/>
    <w:rsid w:val="00102845"/>
    <w:rsid w:val="001257D4"/>
    <w:rsid w:val="00126276"/>
    <w:rsid w:val="00126A71"/>
    <w:rsid w:val="00126C22"/>
    <w:rsid w:val="001301AB"/>
    <w:rsid w:val="00130F8F"/>
    <w:rsid w:val="001317CC"/>
    <w:rsid w:val="00132F01"/>
    <w:rsid w:val="00135A2C"/>
    <w:rsid w:val="00136024"/>
    <w:rsid w:val="001411B6"/>
    <w:rsid w:val="0014327A"/>
    <w:rsid w:val="00185B7F"/>
    <w:rsid w:val="00186EBF"/>
    <w:rsid w:val="00187A08"/>
    <w:rsid w:val="001A34C9"/>
    <w:rsid w:val="001B2989"/>
    <w:rsid w:val="001D4984"/>
    <w:rsid w:val="001E37A1"/>
    <w:rsid w:val="001F4468"/>
    <w:rsid w:val="00200C13"/>
    <w:rsid w:val="00206A3D"/>
    <w:rsid w:val="002075DE"/>
    <w:rsid w:val="00236B1E"/>
    <w:rsid w:val="00245F98"/>
    <w:rsid w:val="00265835"/>
    <w:rsid w:val="00267ED3"/>
    <w:rsid w:val="00280604"/>
    <w:rsid w:val="00280D27"/>
    <w:rsid w:val="002812BB"/>
    <w:rsid w:val="00283D20"/>
    <w:rsid w:val="002A4B91"/>
    <w:rsid w:val="002D5EB7"/>
    <w:rsid w:val="002D7C1C"/>
    <w:rsid w:val="002E6531"/>
    <w:rsid w:val="002F6C10"/>
    <w:rsid w:val="00300A39"/>
    <w:rsid w:val="003324A0"/>
    <w:rsid w:val="00335386"/>
    <w:rsid w:val="003353F9"/>
    <w:rsid w:val="0035682C"/>
    <w:rsid w:val="003609D1"/>
    <w:rsid w:val="00361745"/>
    <w:rsid w:val="00364648"/>
    <w:rsid w:val="00366CD9"/>
    <w:rsid w:val="00382209"/>
    <w:rsid w:val="0039574E"/>
    <w:rsid w:val="003B1224"/>
    <w:rsid w:val="003B4CFB"/>
    <w:rsid w:val="003C59E3"/>
    <w:rsid w:val="003D1F5D"/>
    <w:rsid w:val="003E4952"/>
    <w:rsid w:val="003F2117"/>
    <w:rsid w:val="00401A03"/>
    <w:rsid w:val="00406822"/>
    <w:rsid w:val="00416470"/>
    <w:rsid w:val="00422EEE"/>
    <w:rsid w:val="00426196"/>
    <w:rsid w:val="0043389A"/>
    <w:rsid w:val="004420BA"/>
    <w:rsid w:val="00446EFA"/>
    <w:rsid w:val="004516BA"/>
    <w:rsid w:val="00460ABD"/>
    <w:rsid w:val="00464C2D"/>
    <w:rsid w:val="00483BE1"/>
    <w:rsid w:val="00492273"/>
    <w:rsid w:val="004B0501"/>
    <w:rsid w:val="004E47B7"/>
    <w:rsid w:val="004F0595"/>
    <w:rsid w:val="004F6D2D"/>
    <w:rsid w:val="00500E99"/>
    <w:rsid w:val="00502A12"/>
    <w:rsid w:val="005318D2"/>
    <w:rsid w:val="00544D2F"/>
    <w:rsid w:val="00544ECA"/>
    <w:rsid w:val="00547774"/>
    <w:rsid w:val="00550CE4"/>
    <w:rsid w:val="005523A7"/>
    <w:rsid w:val="00561C42"/>
    <w:rsid w:val="0057030D"/>
    <w:rsid w:val="0057094D"/>
    <w:rsid w:val="00572246"/>
    <w:rsid w:val="005B0A57"/>
    <w:rsid w:val="005C7A4A"/>
    <w:rsid w:val="005D6455"/>
    <w:rsid w:val="005E385B"/>
    <w:rsid w:val="005E3A03"/>
    <w:rsid w:val="005E3B2D"/>
    <w:rsid w:val="005E4212"/>
    <w:rsid w:val="005E686C"/>
    <w:rsid w:val="005F7D11"/>
    <w:rsid w:val="00604C51"/>
    <w:rsid w:val="00612F4B"/>
    <w:rsid w:val="00615EF9"/>
    <w:rsid w:val="006165D6"/>
    <w:rsid w:val="00642FAF"/>
    <w:rsid w:val="006436FD"/>
    <w:rsid w:val="006929AD"/>
    <w:rsid w:val="006B0190"/>
    <w:rsid w:val="006B4013"/>
    <w:rsid w:val="006C05F2"/>
    <w:rsid w:val="006C0920"/>
    <w:rsid w:val="006C7049"/>
    <w:rsid w:val="006F41F2"/>
    <w:rsid w:val="007028F0"/>
    <w:rsid w:val="007105DC"/>
    <w:rsid w:val="00715BF6"/>
    <w:rsid w:val="00725AFD"/>
    <w:rsid w:val="00731533"/>
    <w:rsid w:val="0073190A"/>
    <w:rsid w:val="0076561C"/>
    <w:rsid w:val="0077480A"/>
    <w:rsid w:val="00774FF5"/>
    <w:rsid w:val="007879CB"/>
    <w:rsid w:val="0079383A"/>
    <w:rsid w:val="007945A5"/>
    <w:rsid w:val="007A4CFC"/>
    <w:rsid w:val="007B127D"/>
    <w:rsid w:val="007B382A"/>
    <w:rsid w:val="007C4D5D"/>
    <w:rsid w:val="007D02B5"/>
    <w:rsid w:val="007D2729"/>
    <w:rsid w:val="007D3DA0"/>
    <w:rsid w:val="007D602E"/>
    <w:rsid w:val="00800ABA"/>
    <w:rsid w:val="0081422D"/>
    <w:rsid w:val="0081711D"/>
    <w:rsid w:val="00820CC3"/>
    <w:rsid w:val="00821380"/>
    <w:rsid w:val="00825920"/>
    <w:rsid w:val="0083403F"/>
    <w:rsid w:val="00843901"/>
    <w:rsid w:val="00872D33"/>
    <w:rsid w:val="00873135"/>
    <w:rsid w:val="00881288"/>
    <w:rsid w:val="00887568"/>
    <w:rsid w:val="008A1DC4"/>
    <w:rsid w:val="008A387E"/>
    <w:rsid w:val="008D4706"/>
    <w:rsid w:val="008D5840"/>
    <w:rsid w:val="008F0A9A"/>
    <w:rsid w:val="00900F24"/>
    <w:rsid w:val="009112A7"/>
    <w:rsid w:val="00913253"/>
    <w:rsid w:val="009428D7"/>
    <w:rsid w:val="00954BA9"/>
    <w:rsid w:val="0095539A"/>
    <w:rsid w:val="00960081"/>
    <w:rsid w:val="0097493C"/>
    <w:rsid w:val="009C7681"/>
    <w:rsid w:val="009D7492"/>
    <w:rsid w:val="009D7D42"/>
    <w:rsid w:val="009E78C0"/>
    <w:rsid w:val="009F688D"/>
    <w:rsid w:val="009F6D24"/>
    <w:rsid w:val="00A06870"/>
    <w:rsid w:val="00A368AE"/>
    <w:rsid w:val="00A55697"/>
    <w:rsid w:val="00A709C5"/>
    <w:rsid w:val="00A71ABA"/>
    <w:rsid w:val="00A83655"/>
    <w:rsid w:val="00A958EA"/>
    <w:rsid w:val="00AB258E"/>
    <w:rsid w:val="00AB5450"/>
    <w:rsid w:val="00AE1ED3"/>
    <w:rsid w:val="00AE428D"/>
    <w:rsid w:val="00B02A25"/>
    <w:rsid w:val="00B12BDE"/>
    <w:rsid w:val="00B3588B"/>
    <w:rsid w:val="00B400CB"/>
    <w:rsid w:val="00B4449C"/>
    <w:rsid w:val="00B45DBC"/>
    <w:rsid w:val="00B47FFC"/>
    <w:rsid w:val="00B5203E"/>
    <w:rsid w:val="00B525C8"/>
    <w:rsid w:val="00B61A75"/>
    <w:rsid w:val="00B76560"/>
    <w:rsid w:val="00B82D53"/>
    <w:rsid w:val="00B86171"/>
    <w:rsid w:val="00B954F3"/>
    <w:rsid w:val="00BA0260"/>
    <w:rsid w:val="00BA361E"/>
    <w:rsid w:val="00BA3830"/>
    <w:rsid w:val="00BA5626"/>
    <w:rsid w:val="00BA6136"/>
    <w:rsid w:val="00BA7942"/>
    <w:rsid w:val="00BB77C4"/>
    <w:rsid w:val="00BB7D54"/>
    <w:rsid w:val="00BC0A1D"/>
    <w:rsid w:val="00BD1C1D"/>
    <w:rsid w:val="00BD3C57"/>
    <w:rsid w:val="00C22180"/>
    <w:rsid w:val="00C25C6C"/>
    <w:rsid w:val="00C36063"/>
    <w:rsid w:val="00C461EF"/>
    <w:rsid w:val="00C52CA9"/>
    <w:rsid w:val="00C659D0"/>
    <w:rsid w:val="00C66E6C"/>
    <w:rsid w:val="00C84411"/>
    <w:rsid w:val="00CB4626"/>
    <w:rsid w:val="00CB5D97"/>
    <w:rsid w:val="00CC2F95"/>
    <w:rsid w:val="00CC3D73"/>
    <w:rsid w:val="00CE3D43"/>
    <w:rsid w:val="00D068C8"/>
    <w:rsid w:val="00D26D32"/>
    <w:rsid w:val="00D32FE5"/>
    <w:rsid w:val="00D36C25"/>
    <w:rsid w:val="00D43C9E"/>
    <w:rsid w:val="00D45E24"/>
    <w:rsid w:val="00D46751"/>
    <w:rsid w:val="00D47AE2"/>
    <w:rsid w:val="00D53F53"/>
    <w:rsid w:val="00D61F6C"/>
    <w:rsid w:val="00D82076"/>
    <w:rsid w:val="00D86E12"/>
    <w:rsid w:val="00D9530E"/>
    <w:rsid w:val="00DA6D3C"/>
    <w:rsid w:val="00DB05ED"/>
    <w:rsid w:val="00DB5566"/>
    <w:rsid w:val="00DD41DA"/>
    <w:rsid w:val="00DD7228"/>
    <w:rsid w:val="00E02CD9"/>
    <w:rsid w:val="00E04817"/>
    <w:rsid w:val="00E17DF5"/>
    <w:rsid w:val="00E25EBB"/>
    <w:rsid w:val="00E30350"/>
    <w:rsid w:val="00E71BA0"/>
    <w:rsid w:val="00E74100"/>
    <w:rsid w:val="00E756E2"/>
    <w:rsid w:val="00E860CD"/>
    <w:rsid w:val="00E86F9E"/>
    <w:rsid w:val="00EC4E69"/>
    <w:rsid w:val="00EE4CEC"/>
    <w:rsid w:val="00EF6846"/>
    <w:rsid w:val="00EF7C72"/>
    <w:rsid w:val="00F43AB3"/>
    <w:rsid w:val="00F62F85"/>
    <w:rsid w:val="00F64902"/>
    <w:rsid w:val="00F6738A"/>
    <w:rsid w:val="00F76E93"/>
    <w:rsid w:val="00F818E8"/>
    <w:rsid w:val="00FA53BC"/>
    <w:rsid w:val="00FB6D60"/>
    <w:rsid w:val="00FF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A3489"/>
  <w15:docId w15:val="{F7DC380A-15CA-4115-9442-B6024A94A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>
      <w:pPr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before="120" w:after="120" w:line="360" w:lineRule="auto"/>
      <w:ind w:firstLine="567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Aptos Display" w:hAnsi="Aptos Display"/>
      <w:color w:val="0F4761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Aptos Display" w:hAnsi="Aptos Display"/>
      <w:color w:val="0F476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rFonts w:ascii="Aptos Display" w:hAnsi="Aptos Display"/>
      <w:color w:val="0A2F40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Aptos Display" w:hAnsi="Aptos Display"/>
      <w:i/>
      <w:iCs/>
      <w:color w:val="0F476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pPr>
      <w:keepNext/>
      <w:spacing w:before="240" w:after="60"/>
      <w:outlineLvl w:val="0"/>
    </w:pPr>
    <w:rPr>
      <w:b/>
      <w:kern w:val="3"/>
      <w:sz w:val="24"/>
    </w:rPr>
  </w:style>
  <w:style w:type="paragraph" w:customStyle="1" w:styleId="Ttulo21">
    <w:name w:val="Título 21"/>
    <w:basedOn w:val="Normal"/>
    <w:next w:val="Normal"/>
    <w:pPr>
      <w:keepNext/>
      <w:spacing w:before="240" w:after="60"/>
      <w:outlineLvl w:val="1"/>
    </w:pPr>
    <w:rPr>
      <w:b/>
      <w:i/>
      <w:sz w:val="24"/>
    </w:rPr>
  </w:style>
  <w:style w:type="paragraph" w:customStyle="1" w:styleId="Ttulo31">
    <w:name w:val="Título 31"/>
    <w:basedOn w:val="Normal"/>
    <w:next w:val="Normal"/>
    <w:pPr>
      <w:keepNext/>
      <w:outlineLvl w:val="2"/>
    </w:pPr>
    <w:rPr>
      <w:b/>
    </w:rPr>
  </w:style>
  <w:style w:type="paragraph" w:customStyle="1" w:styleId="Ttulo41">
    <w:name w:val="Título 41"/>
    <w:basedOn w:val="Normal"/>
    <w:next w:val="Normal"/>
    <w:pPr>
      <w:keepNext/>
      <w:spacing w:before="0" w:after="0"/>
      <w:ind w:firstLine="0"/>
      <w:outlineLvl w:val="3"/>
    </w:pPr>
    <w:rPr>
      <w:b/>
      <w:sz w:val="24"/>
    </w:rPr>
  </w:style>
  <w:style w:type="paragraph" w:customStyle="1" w:styleId="Ttulo51">
    <w:name w:val="Título 51"/>
    <w:basedOn w:val="Normal"/>
    <w:next w:val="Normal"/>
    <w:pPr>
      <w:keepNext/>
      <w:spacing w:before="0" w:after="0"/>
      <w:ind w:firstLine="0"/>
      <w:outlineLvl w:val="4"/>
    </w:pPr>
    <w:rPr>
      <w:b/>
    </w:rPr>
  </w:style>
  <w:style w:type="paragraph" w:customStyle="1" w:styleId="Ttulo61">
    <w:name w:val="Título 61"/>
    <w:basedOn w:val="Normal"/>
    <w:next w:val="Normal"/>
    <w:pPr>
      <w:keepNext/>
      <w:spacing w:before="480" w:after="480" w:line="240" w:lineRule="auto"/>
      <w:ind w:firstLine="0"/>
      <w:jc w:val="center"/>
      <w:outlineLvl w:val="5"/>
    </w:pPr>
    <w:rPr>
      <w:b/>
      <w:sz w:val="28"/>
    </w:rPr>
  </w:style>
  <w:style w:type="paragraph" w:customStyle="1" w:styleId="Ttulo71">
    <w:name w:val="Título 71"/>
    <w:basedOn w:val="Normal"/>
    <w:next w:val="Normal"/>
    <w:pPr>
      <w:keepNext/>
      <w:spacing w:before="1320" w:after="480" w:line="240" w:lineRule="auto"/>
      <w:ind w:firstLine="0"/>
      <w:jc w:val="right"/>
      <w:outlineLvl w:val="6"/>
    </w:pPr>
    <w:rPr>
      <w:b/>
      <w:sz w:val="28"/>
    </w:rPr>
  </w:style>
  <w:style w:type="paragraph" w:customStyle="1" w:styleId="Ttulo81">
    <w:name w:val="Título 81"/>
    <w:basedOn w:val="Normal"/>
    <w:next w:val="Normal"/>
    <w:pPr>
      <w:keepNext/>
      <w:outlineLvl w:val="7"/>
    </w:pPr>
    <w:rPr>
      <w:i/>
    </w:rPr>
  </w:style>
  <w:style w:type="paragraph" w:customStyle="1" w:styleId="Ttulo91">
    <w:name w:val="Título 91"/>
    <w:basedOn w:val="Normal"/>
    <w:next w:val="Normal"/>
    <w:pPr>
      <w:keepNext/>
      <w:jc w:val="center"/>
      <w:outlineLvl w:val="8"/>
    </w:pPr>
    <w:rPr>
      <w:b/>
      <w:bCs/>
      <w:w w:val="150"/>
      <w:sz w:val="24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pBdr>
        <w:top w:val="single" w:sz="4" w:space="1" w:color="000000"/>
      </w:pBdr>
      <w:tabs>
        <w:tab w:val="left" w:pos="8789"/>
      </w:tabs>
      <w:spacing w:before="0" w:after="0" w:line="240" w:lineRule="auto"/>
      <w:ind w:firstLine="0"/>
    </w:pPr>
    <w:rPr>
      <w:rFonts w:cs="Arial"/>
      <w:sz w:val="20"/>
    </w:rPr>
  </w:style>
  <w:style w:type="paragraph" w:styleId="Legenda">
    <w:name w:val="caption"/>
    <w:basedOn w:val="Normal"/>
    <w:next w:val="Normal"/>
    <w:rPr>
      <w:b/>
    </w:rPr>
  </w:style>
  <w:style w:type="paragraph" w:customStyle="1" w:styleId="listaNumerada">
    <w:name w:val="lista Numerada"/>
    <w:basedOn w:val="Normal"/>
    <w:pPr>
      <w:numPr>
        <w:numId w:val="4"/>
      </w:numPr>
      <w:spacing w:before="0" w:after="0"/>
    </w:pPr>
  </w:style>
  <w:style w:type="paragraph" w:customStyle="1" w:styleId="listapontosmdios">
    <w:name w:val="lista pontos médios"/>
    <w:basedOn w:val="Normal"/>
    <w:pPr>
      <w:numPr>
        <w:numId w:val="3"/>
      </w:numPr>
      <w:spacing w:before="0" w:after="0"/>
    </w:pPr>
  </w:style>
  <w:style w:type="paragraph" w:customStyle="1" w:styleId="ttulosubseco">
    <w:name w:val="título subsecção"/>
    <w:basedOn w:val="Normal"/>
    <w:next w:val="normalpargrafo"/>
    <w:pPr>
      <w:keepNext/>
      <w:widowControl w:val="0"/>
      <w:ind w:firstLine="1134"/>
    </w:pPr>
    <w:rPr>
      <w:b/>
      <w:sz w:val="24"/>
    </w:rPr>
  </w:style>
  <w:style w:type="paragraph" w:customStyle="1" w:styleId="normalpargrafo">
    <w:name w:val="normal parágrafo"/>
    <w:basedOn w:val="Normal"/>
    <w:next w:val="Normal"/>
    <w:pPr>
      <w:spacing w:before="0" w:after="0"/>
      <w:ind w:firstLine="1134"/>
    </w:pPr>
  </w:style>
  <w:style w:type="paragraph" w:customStyle="1" w:styleId="listapontospequenos">
    <w:name w:val="lista pontos pequenos"/>
    <w:basedOn w:val="Normal"/>
    <w:pPr>
      <w:numPr>
        <w:numId w:val="2"/>
      </w:numPr>
      <w:spacing w:before="60" w:after="0"/>
    </w:pPr>
  </w:style>
  <w:style w:type="paragraph" w:styleId="ndice1">
    <w:name w:val="toc 1"/>
    <w:basedOn w:val="Normal"/>
    <w:next w:val="Normal"/>
    <w:autoRedefine/>
    <w:uiPriority w:val="39"/>
  </w:style>
  <w:style w:type="paragraph" w:styleId="ndice2">
    <w:name w:val="toc 2"/>
    <w:basedOn w:val="Normal"/>
    <w:next w:val="Normal"/>
    <w:autoRedefine/>
    <w:uiPriority w:val="39"/>
    <w:pPr>
      <w:ind w:left="220"/>
    </w:pPr>
  </w:style>
  <w:style w:type="paragraph" w:styleId="ndice3">
    <w:name w:val="toc 3"/>
    <w:basedOn w:val="Normal"/>
    <w:next w:val="Normal"/>
    <w:autoRedefine/>
    <w:pPr>
      <w:ind w:left="440"/>
    </w:pPr>
  </w:style>
  <w:style w:type="paragraph" w:styleId="ndice4">
    <w:name w:val="toc 4"/>
    <w:basedOn w:val="Normal"/>
    <w:next w:val="Normal"/>
    <w:autoRedefine/>
    <w:pPr>
      <w:ind w:left="660"/>
    </w:pPr>
  </w:style>
  <w:style w:type="paragraph" w:styleId="ndice5">
    <w:name w:val="toc 5"/>
    <w:basedOn w:val="Normal"/>
    <w:next w:val="Normal"/>
    <w:autoRedefine/>
    <w:pPr>
      <w:ind w:left="880"/>
    </w:pPr>
  </w:style>
  <w:style w:type="paragraph" w:styleId="ndice6">
    <w:name w:val="toc 6"/>
    <w:basedOn w:val="Normal"/>
    <w:next w:val="Normal"/>
    <w:autoRedefine/>
    <w:pPr>
      <w:ind w:left="1100"/>
    </w:pPr>
  </w:style>
  <w:style w:type="paragraph" w:styleId="ndice7">
    <w:name w:val="toc 7"/>
    <w:basedOn w:val="Normal"/>
    <w:next w:val="Normal"/>
    <w:autoRedefine/>
    <w:pPr>
      <w:ind w:left="1320"/>
    </w:pPr>
  </w:style>
  <w:style w:type="paragraph" w:styleId="ndice8">
    <w:name w:val="toc 8"/>
    <w:basedOn w:val="Normal"/>
    <w:next w:val="Normal"/>
    <w:autoRedefine/>
    <w:pPr>
      <w:ind w:left="1540"/>
    </w:pPr>
  </w:style>
  <w:style w:type="paragraph" w:styleId="ndice9">
    <w:name w:val="toc 9"/>
    <w:basedOn w:val="Normal"/>
    <w:next w:val="Normal"/>
    <w:autoRedefine/>
    <w:pPr>
      <w:ind w:left="1760"/>
    </w:pPr>
  </w:style>
  <w:style w:type="paragraph" w:customStyle="1" w:styleId="normalbibliografia">
    <w:name w:val="normal bibliografia"/>
    <w:basedOn w:val="Normal"/>
    <w:pPr>
      <w:spacing w:before="240"/>
      <w:ind w:left="567" w:hanging="567"/>
      <w:jc w:val="left"/>
    </w:pPr>
  </w:style>
  <w:style w:type="paragraph" w:customStyle="1" w:styleId="listapontosgrandes">
    <w:name w:val="lista pontos grandes"/>
    <w:basedOn w:val="Normal"/>
    <w:pPr>
      <w:numPr>
        <w:numId w:val="1"/>
      </w:numPr>
      <w:spacing w:before="0" w:after="0"/>
    </w:pPr>
  </w:style>
  <w:style w:type="paragraph" w:customStyle="1" w:styleId="normaljunto">
    <w:name w:val="normal junto"/>
    <w:basedOn w:val="Normal"/>
    <w:pPr>
      <w:spacing w:before="0" w:after="0"/>
    </w:pPr>
  </w:style>
  <w:style w:type="paragraph" w:customStyle="1" w:styleId="ttulocaptulo">
    <w:name w:val="título capítulo"/>
    <w:basedOn w:val="Normal"/>
    <w:next w:val="Normal"/>
    <w:autoRedefine/>
    <w:pPr>
      <w:pageBreakBefore/>
      <w:spacing w:before="360" w:after="240"/>
      <w:ind w:firstLine="0"/>
      <w:outlineLvl w:val="0"/>
    </w:pPr>
    <w:rPr>
      <w:b/>
      <w:caps/>
      <w:sz w:val="24"/>
    </w:rPr>
  </w:style>
  <w:style w:type="paragraph" w:customStyle="1" w:styleId="ttulosubcaptulo">
    <w:name w:val="título subcapítulo"/>
    <w:basedOn w:val="Normal"/>
    <w:next w:val="Normal"/>
    <w:pPr>
      <w:keepNext/>
    </w:pPr>
    <w:rPr>
      <w:b/>
      <w:sz w:val="24"/>
    </w:rPr>
  </w:style>
  <w:style w:type="paragraph" w:customStyle="1" w:styleId="normaldestaque">
    <w:name w:val="normal destaque"/>
    <w:basedOn w:val="Normal"/>
    <w:pPr>
      <w:ind w:left="2127" w:hanging="2127"/>
    </w:pPr>
  </w:style>
  <w:style w:type="character" w:customStyle="1" w:styleId="maisculaspequenas">
    <w:name w:val="maiúsculas pequenas"/>
    <w:basedOn w:val="Tipodeletrapredefinidodopargrafo"/>
    <w:rPr>
      <w:rFonts w:ascii="Arial" w:hAnsi="Arial"/>
      <w:smallCaps/>
      <w:sz w:val="22"/>
    </w:rPr>
  </w:style>
  <w:style w:type="character" w:styleId="Hiperligao">
    <w:name w:val="Hyperlink"/>
    <w:basedOn w:val="Tipodeletrapredefinidodopargrafo"/>
    <w:uiPriority w:val="99"/>
    <w:rPr>
      <w:color w:val="0000FF"/>
      <w:u w:val="single"/>
    </w:rPr>
  </w:style>
  <w:style w:type="paragraph" w:customStyle="1" w:styleId="Titulocapitulonumerado">
    <w:name w:val="Titulo capitulo numerado"/>
    <w:basedOn w:val="ttulocaptulo"/>
    <w:next w:val="Normal"/>
    <w:pPr>
      <w:numPr>
        <w:numId w:val="5"/>
      </w:numPr>
    </w:pPr>
  </w:style>
  <w:style w:type="paragraph" w:styleId="PargrafodaLista">
    <w:name w:val="List Paragraph"/>
    <w:basedOn w:val="Normal"/>
    <w:pPr>
      <w:ind w:left="720"/>
      <w:contextualSpacing/>
    </w:pPr>
  </w:style>
  <w:style w:type="character" w:customStyle="1" w:styleId="Ttulo1Carter">
    <w:name w:val="Título 1 Caráter"/>
    <w:basedOn w:val="Tipodeletrapredefinidodopargrafo"/>
    <w:rPr>
      <w:rFonts w:ascii="Aptos Display" w:eastAsia="Times New Roman" w:hAnsi="Aptos Display" w:cs="Times New Roman"/>
      <w:color w:val="0F4761"/>
      <w:sz w:val="32"/>
      <w:szCs w:val="32"/>
    </w:rPr>
  </w:style>
  <w:style w:type="paragraph" w:styleId="Cabealhodondice">
    <w:name w:val="TOC Heading"/>
    <w:basedOn w:val="Ttulo1"/>
    <w:next w:val="Normal"/>
    <w:uiPriority w:val="39"/>
    <w:qFormat/>
    <w:pPr>
      <w:suppressAutoHyphens w:val="0"/>
      <w:spacing w:line="251" w:lineRule="auto"/>
      <w:ind w:firstLine="0"/>
      <w:jc w:val="left"/>
    </w:pPr>
  </w:style>
  <w:style w:type="character" w:customStyle="1" w:styleId="Ttulo2Carter">
    <w:name w:val="Título 2 Caráter"/>
    <w:basedOn w:val="Tipodeletrapredefinidodopargrafo"/>
    <w:rPr>
      <w:rFonts w:ascii="Aptos Display" w:eastAsia="Times New Roman" w:hAnsi="Aptos Display" w:cs="Times New Roman"/>
      <w:color w:val="0F4761"/>
      <w:sz w:val="26"/>
      <w:szCs w:val="26"/>
    </w:rPr>
  </w:style>
  <w:style w:type="character" w:styleId="RefernciaIntensa">
    <w:name w:val="Intense Reference"/>
    <w:basedOn w:val="Tipodeletrapredefinidodopargrafo"/>
    <w:rPr>
      <w:b/>
      <w:bCs/>
      <w:smallCaps/>
      <w:color w:val="0F4761"/>
      <w:spacing w:val="5"/>
    </w:rPr>
  </w:style>
  <w:style w:type="paragraph" w:styleId="SemEspaamento">
    <w:name w:val="No Spacing"/>
    <w:rPr>
      <w:rFonts w:ascii="Aptos" w:eastAsia="Aptos" w:hAnsi="Aptos"/>
      <w:kern w:val="3"/>
      <w:sz w:val="22"/>
      <w:szCs w:val="22"/>
      <w:lang w:eastAsia="en-US"/>
    </w:rPr>
  </w:style>
  <w:style w:type="character" w:customStyle="1" w:styleId="Ttulo3Carter">
    <w:name w:val="Título 3 Caráter"/>
    <w:basedOn w:val="Tipodeletrapredefinidodopargrafo"/>
    <w:rPr>
      <w:rFonts w:ascii="Aptos Display" w:eastAsia="Times New Roman" w:hAnsi="Aptos Display" w:cs="Times New Roman"/>
      <w:color w:val="0A2F40"/>
      <w:sz w:val="24"/>
      <w:szCs w:val="24"/>
    </w:rPr>
  </w:style>
  <w:style w:type="character" w:customStyle="1" w:styleId="Ttulo4Carter">
    <w:name w:val="Título 4 Caráter"/>
    <w:basedOn w:val="Tipodeletrapredefinidodopargrafo"/>
    <w:rPr>
      <w:rFonts w:ascii="Aptos Display" w:eastAsia="Times New Roman" w:hAnsi="Aptos Display" w:cs="Times New Roman"/>
      <w:i/>
      <w:iCs/>
      <w:color w:val="0F4761"/>
      <w:sz w:val="22"/>
    </w:rPr>
  </w:style>
  <w:style w:type="paragraph" w:styleId="Ttulo">
    <w:name w:val="Title"/>
    <w:basedOn w:val="Normal"/>
    <w:next w:val="Normal"/>
    <w:uiPriority w:val="10"/>
    <w:qFormat/>
    <w:pPr>
      <w:spacing w:before="0" w:after="0" w:line="240" w:lineRule="auto"/>
      <w:contextualSpacing/>
    </w:pPr>
    <w:rPr>
      <w:rFonts w:ascii="Aptos Display" w:hAnsi="Aptos Display"/>
      <w:spacing w:val="-10"/>
      <w:kern w:val="3"/>
      <w:sz w:val="56"/>
      <w:szCs w:val="56"/>
    </w:rPr>
  </w:style>
  <w:style w:type="character" w:customStyle="1" w:styleId="TtuloCarter">
    <w:name w:val="Título Caráter"/>
    <w:basedOn w:val="Tipodeletrapredefinidodopargrafo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numbering" w:customStyle="1" w:styleId="LFO1">
    <w:name w:val="LFO1"/>
    <w:basedOn w:val="Semlista"/>
    <w:pPr>
      <w:numPr>
        <w:numId w:val="1"/>
      </w:numPr>
    </w:pPr>
  </w:style>
  <w:style w:type="numbering" w:customStyle="1" w:styleId="LFO2">
    <w:name w:val="LFO2"/>
    <w:basedOn w:val="Semlista"/>
    <w:pPr>
      <w:numPr>
        <w:numId w:val="2"/>
      </w:numPr>
    </w:pPr>
  </w:style>
  <w:style w:type="numbering" w:customStyle="1" w:styleId="LFO3">
    <w:name w:val="LFO3"/>
    <w:basedOn w:val="Semlista"/>
    <w:pPr>
      <w:numPr>
        <w:numId w:val="3"/>
      </w:numPr>
    </w:pPr>
  </w:style>
  <w:style w:type="numbering" w:customStyle="1" w:styleId="LFO4">
    <w:name w:val="LFO4"/>
    <w:basedOn w:val="Semlista"/>
    <w:pPr>
      <w:numPr>
        <w:numId w:val="4"/>
      </w:numPr>
    </w:pPr>
  </w:style>
  <w:style w:type="numbering" w:customStyle="1" w:styleId="LFO5">
    <w:name w:val="LFO5"/>
    <w:basedOn w:val="Semlista"/>
    <w:pPr>
      <w:numPr>
        <w:numId w:val="5"/>
      </w:numPr>
    </w:p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4E47B7"/>
    <w:pPr>
      <w:spacing w:before="0" w:after="0" w:line="240" w:lineRule="auto"/>
    </w:pPr>
    <w:rPr>
      <w:rFonts w:ascii="Consolas" w:hAnsi="Consolas"/>
      <w:sz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4E47B7"/>
    <w:rPr>
      <w:rFonts w:ascii="Consolas" w:hAnsi="Consolas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E47B7"/>
    <w:rPr>
      <w:color w:val="605E5C"/>
      <w:shd w:val="clear" w:color="auto" w:fill="E1DFDD"/>
    </w:rPr>
  </w:style>
  <w:style w:type="paragraph" w:styleId="ndicedeilustraes">
    <w:name w:val="table of figures"/>
    <w:basedOn w:val="Normal"/>
    <w:next w:val="Normal"/>
    <w:uiPriority w:val="99"/>
    <w:unhideWhenUsed/>
    <w:rsid w:val="005523A7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446EFA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OneDrive\antigo\Desktop\Modelo%20de%20relatorio%20LAWB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de relatorio LAWBD</Template>
  <TotalTime>896</TotalTime>
  <Pages>6</Pages>
  <Words>135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</vt:lpstr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</dc:title>
  <dc:subject>Modelo do Relatório</dc:subject>
  <dc:creator>David Fidalgo</dc:creator>
  <cp:keywords/>
  <dc:description/>
  <cp:lastModifiedBy>David Fidalgo</cp:lastModifiedBy>
  <cp:revision>237</cp:revision>
  <cp:lastPrinted>2024-10-21T17:45:00Z</cp:lastPrinted>
  <dcterms:created xsi:type="dcterms:W3CDTF">2024-10-16T12:03:00Z</dcterms:created>
  <dcterms:modified xsi:type="dcterms:W3CDTF">2024-10-28T12:02:00Z</dcterms:modified>
</cp:coreProperties>
</file>